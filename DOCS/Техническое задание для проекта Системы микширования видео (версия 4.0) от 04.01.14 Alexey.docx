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D11881" w:rsidR="002066EC" w:rsidRDefault="002066EC" w14:paraId="4B409666" w14:textId="777777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D11881">
        <w:rPr>
          <w:rFonts w:ascii="Times New Roman CYR" w:hAnsi="Times New Roman CYR" w:cs="Times New Roman CYR"/>
          <w:b/>
          <w:bCs/>
          <w:sz w:val="24"/>
          <w:szCs w:val="24"/>
        </w:rPr>
        <w:t>Лицей №1533 (информационных технологий)</w:t>
      </w:r>
    </w:p>
    <w:p w:rsidRPr="00D11881" w:rsidR="002066EC" w:rsidRDefault="002066EC" w14:paraId="07D696C8" w14:textId="77777777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 CYR" w:hAnsi="Times New Roman CYR" w:cs="Times New Roman CYR"/>
          <w:sz w:val="24"/>
          <w:szCs w:val="24"/>
        </w:rPr>
      </w:pPr>
    </w:p>
    <w:p w:rsidRPr="00D11881" w:rsidR="002066EC" w:rsidRDefault="002066EC" w14:paraId="4E633452" w14:textId="777777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D11881">
        <w:rPr>
          <w:rFonts w:ascii="Times New Roman CYR" w:hAnsi="Times New Roman CYR" w:cs="Times New Roman CYR"/>
          <w:b/>
          <w:bCs/>
          <w:sz w:val="24"/>
          <w:szCs w:val="24"/>
        </w:rPr>
        <w:t>ТЕХНИЧЕСКОЕ ЗАДАНИЕ</w:t>
      </w:r>
    </w:p>
    <w:p w:rsidRPr="00D11881" w:rsidR="002066EC" w:rsidRDefault="002066EC" w14:paraId="4EDB1A6F" w14:textId="777777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D11881">
        <w:rPr>
          <w:rFonts w:ascii="Times New Roman CYR" w:hAnsi="Times New Roman CYR" w:cs="Times New Roman CYR"/>
          <w:b/>
          <w:bCs/>
          <w:sz w:val="24"/>
          <w:szCs w:val="24"/>
        </w:rPr>
        <w:t>на выполнение выпускного проекта</w:t>
      </w:r>
    </w:p>
    <w:p w:rsidRPr="00D11881" w:rsidR="00B0070E" w:rsidRDefault="00B0070E" w14:paraId="4691FCB3" w14:textId="777777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4"/>
          <w:szCs w:val="24"/>
          <w:u w:val="single"/>
        </w:rPr>
      </w:pPr>
      <w:r w:rsidRPr="00D11881">
        <w:rPr>
          <w:rFonts w:ascii="Times New Roman CYR" w:hAnsi="Times New Roman CYR" w:cs="Times New Roman CYR"/>
          <w:sz w:val="24"/>
          <w:szCs w:val="24"/>
          <w:u w:val="single"/>
        </w:rPr>
        <w:t xml:space="preserve">Расширение функциональности системы микширования видеопотоков для работы с видео высокого разрешения </w:t>
      </w:r>
    </w:p>
    <w:p w:rsidRPr="00D11881" w:rsidR="002066EC" w:rsidRDefault="002066EC" w14:paraId="699839D7" w14:textId="777777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  <w:u w:val="single"/>
        </w:rPr>
      </w:pPr>
      <w:r w:rsidRPr="00D11881">
        <w:rPr>
          <w:rFonts w:ascii="Times New Roman CYR" w:hAnsi="Times New Roman CYR" w:cs="Times New Roman CYR"/>
          <w:b/>
          <w:bCs/>
          <w:sz w:val="24"/>
          <w:szCs w:val="24"/>
        </w:rPr>
        <w:t xml:space="preserve">по специальности </w:t>
      </w:r>
      <w:r w:rsidRPr="00D11881" w:rsidR="00B0070E">
        <w:rPr>
          <w:rFonts w:ascii="Times New Roman CYR" w:hAnsi="Times New Roman CYR" w:cs="Times New Roman CYR"/>
          <w:bCs/>
          <w:sz w:val="24"/>
          <w:szCs w:val="24"/>
          <w:u w:val="single"/>
        </w:rPr>
        <w:t>программирование</w:t>
      </w:r>
    </w:p>
    <w:p w:rsidRPr="00D11881" w:rsidR="002066EC" w:rsidRDefault="002066EC" w14:paraId="0FEFCCA4" w14:textId="77777777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 CYR" w:hAnsi="Times New Roman CYR" w:cs="Times New Roman CYR"/>
          <w:sz w:val="24"/>
          <w:szCs w:val="24"/>
        </w:rPr>
      </w:pPr>
    </w:p>
    <w:p w:rsidRPr="00D11881" w:rsidR="002066EC" w:rsidP="00AF55C8" w:rsidRDefault="002066EC" w14:paraId="7D8A79C1" w14:textId="77777777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  <w:rPrChange w:author="медведев" w:date="2013-12-15T18:35:00Z" w:id="0">
            <w:rPr>
              <w:rFonts w:ascii="Times New Roman CYR" w:hAnsi="Times New Roman CYR" w:cs="Times New Roman CYR"/>
            </w:rPr>
          </w:rPrChange>
        </w:rPr>
      </w:pPr>
      <w:r w:rsidRPr="00D11881">
        <w:rPr>
          <w:rFonts w:ascii="Times New Roman CYR" w:hAnsi="Times New Roman CYR" w:cs="Times New Roman CYR"/>
          <w:sz w:val="24"/>
          <w:szCs w:val="24"/>
        </w:rPr>
        <w:t>Исполнитель:</w:t>
      </w:r>
    </w:p>
    <w:p w:rsidRPr="00D11881" w:rsidR="002066EC" w:rsidRDefault="00B0070E" w14:paraId="446DDA9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rPrChange w:author="медведев" w:date="2013-12-15T18:35:00Z" w:id="1">
            <w:rPr>
              <w:rFonts w:ascii="Times New Roman CYR" w:hAnsi="Times New Roman CYR" w:cs="Times New Roman CYR"/>
              <w:i/>
            </w:rPr>
          </w:rPrChange>
        </w:rPr>
      </w:pPr>
      <w:r w:rsidRPr="00D11881">
        <w:rPr>
          <w:rFonts w:ascii="Times New Roman CYR" w:hAnsi="Times New Roman CYR" w:cs="Times New Roman CYR"/>
          <w:iCs/>
          <w:sz w:val="24"/>
          <w:szCs w:val="24"/>
          <w:rPrChange w:author="медведев" w:date="2013-12-15T18:35:00Z" w:id="2">
            <w:rPr>
              <w:rFonts w:ascii="Times New Roman CYR" w:hAnsi="Times New Roman CYR" w:cs="Times New Roman CYR"/>
              <w:i/>
              <w:iCs/>
              <w:sz w:val="24"/>
              <w:szCs w:val="24"/>
              <w:u w:val="single"/>
            </w:rPr>
          </w:rPrChange>
        </w:rPr>
        <w:t>Медведев Алесей Вячеславович, П-10-3</w:t>
      </w:r>
    </w:p>
    <w:p w:rsidRPr="00D11881" w:rsidR="002066EC" w:rsidRDefault="002066EC" w14:paraId="4566FDD0" w14:textId="77777777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 CYR" w:hAnsi="Times New Roman CYR" w:cs="Times New Roman CYR"/>
          <w:sz w:val="24"/>
          <w:szCs w:val="24"/>
        </w:rPr>
      </w:pPr>
    </w:p>
    <w:p w:rsidRPr="00BD09F1" w:rsidR="002066EC" w:rsidP="00AF55C8" w:rsidRDefault="002066EC" w14:paraId="1B23E82F" w14:textId="77777777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</w:rPr>
      </w:pPr>
      <w:r w:rsidRPr="00BD09F1">
        <w:rPr>
          <w:rFonts w:ascii="Times New Roman CYR" w:hAnsi="Times New Roman CYR" w:cs="Times New Roman CYR"/>
          <w:sz w:val="24"/>
          <w:szCs w:val="24"/>
        </w:rPr>
        <w:t>Краткая аннотация темы выпускного проекта:</w:t>
      </w:r>
    </w:p>
    <w:p w:rsidRPr="00BD09F1" w:rsidR="002066EC" w:rsidRDefault="00377F66" w14:paraId="4B8F21D3" w14:textId="01C161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BD09F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Результатом данного проекта </w:t>
      </w:r>
      <w:r w:rsidRPr="00BD09F1" w:rsidR="009E2DF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является</w:t>
      </w:r>
      <w:r w:rsidRPr="00BD09F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система для проведения видеотрансляций или записи различных мероприятий с нескольких источников видео</w:t>
      </w:r>
      <w:r w:rsidRPr="00BD09F1" w:rsidR="009E4DF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commentRangeStart w:id="3"/>
      <w:commentRangeStart w:id="4"/>
      <w:r w:rsidRPr="00BD09F1" w:rsidR="009E4DF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в </w:t>
      </w:r>
      <w:del w:author="Алексей Медведев" w:date="2014-01-04T16:07:00Z" w:id="5">
        <w:r w:rsidRPr="00BD09F1" w:rsidDel="00613502" w:rsidR="009E4DFF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delText xml:space="preserve">формате </w:delText>
        </w:r>
      </w:del>
      <w:r w:rsidRPr="00BD09F1" w:rsidR="009E4DF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высоко</w:t>
      </w:r>
      <w:ins w:author="Алексей Медведев" w:date="2014-01-04T16:12:00Z" w:id="6">
        <w:r w:rsidR="0032279F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t>м</w:t>
        </w:r>
      </w:ins>
      <w:del w:author="Алексей Медведев" w:date="2014-01-04T16:12:00Z" w:id="7">
        <w:r w:rsidRPr="00BD09F1" w:rsidDel="0032279F" w:rsidR="009E4DFF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delText>го</w:delText>
        </w:r>
      </w:del>
      <w:r w:rsidRPr="00BD09F1" w:rsidR="009E4DF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del w:author="медведев" w:date="2013-12-15T18:33:00Z" w:id="8">
        <w:r w:rsidRPr="00161018" w:rsidDel="00D11881" w:rsidR="009E4DFF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delText>качества</w:delText>
        </w:r>
      </w:del>
      <w:ins w:author="медведев" w:date="2013-12-15T18:33:00Z" w:id="9">
        <w:r w:rsidRPr="00BD09F1" w:rsidR="00D11881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t>разрешени</w:t>
        </w:r>
        <w:del w:author="Алексей Медведев" w:date="2014-01-04T16:12:00Z" w:id="10">
          <w:r w:rsidRPr="00BD09F1" w:rsidDel="0032279F" w:rsidR="00D11881">
            <w:rPr>
              <w:rFonts w:ascii="Times New Roman" w:hAnsi="Times New Roman"/>
              <w:color w:val="000000"/>
              <w:sz w:val="24"/>
              <w:szCs w:val="24"/>
              <w:shd w:val="clear" w:color="auto" w:fill="FFFFFF"/>
            </w:rPr>
            <w:delText>я</w:delText>
          </w:r>
        </w:del>
      </w:ins>
      <w:commentRangeEnd w:id="3"/>
      <w:del w:author="Алексей Медведев" w:date="2014-01-04T16:12:00Z" w:id="11">
        <w:r w:rsidDel="0032279F" w:rsidR="00236B30">
          <w:rPr>
            <w:rStyle w:val="a5"/>
          </w:rPr>
          <w:commentReference w:id="3"/>
        </w:r>
      </w:del>
      <w:commentRangeEnd w:id="4"/>
      <w:r w:rsidR="0032279F">
        <w:rPr>
          <w:rStyle w:val="a5"/>
        </w:rPr>
        <w:commentReference w:id="4"/>
      </w:r>
      <w:ins w:author="Алексей Медведев" w:date="2014-01-04T16:12:00Z" w:id="12">
        <w:r w:rsidR="0032279F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t>и</w:t>
        </w:r>
      </w:ins>
      <w:r w:rsidRPr="00BD09F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  <w:commentRangeStart w:id="13"/>
      <w:commentRangeStart w:id="14"/>
      <w:r w:rsidRPr="00BD09F1" w:rsidR="009E2DF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Данная система </w:t>
      </w:r>
      <w:del w:author="Алексей Медведев" w:date="2014-01-04T16:07:00Z" w:id="15">
        <w:r w:rsidRPr="00BD09F1" w:rsidDel="00613502" w:rsidR="009E2DF7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delText xml:space="preserve">имеет </w:delText>
        </w:r>
        <w:commentRangeEnd w:id="13"/>
        <w:r w:rsidDel="00613502" w:rsidR="00236B30">
          <w:rPr>
            <w:rStyle w:val="a5"/>
          </w:rPr>
          <w:commentReference w:id="13"/>
        </w:r>
      </w:del>
      <w:commentRangeEnd w:id="14"/>
      <w:r w:rsidR="0032279F">
        <w:rPr>
          <w:rStyle w:val="a5"/>
        </w:rPr>
        <w:commentReference w:id="14"/>
      </w:r>
      <w:ins w:author="Алексей Медведев" w:date="2014-01-04T16:07:00Z" w:id="16">
        <w:r w:rsidR="00613502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t xml:space="preserve">должна иметь </w:t>
        </w:r>
      </w:ins>
      <w:r w:rsidRPr="00BD09F1" w:rsidR="009E2DF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возможность </w:t>
      </w:r>
      <w:r w:rsidRPr="00BD09F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микширования видеопотоков </w:t>
      </w:r>
      <w:commentRangeStart w:id="17"/>
      <w:commentRangeStart w:id="18"/>
      <w:r w:rsidRPr="00BD09F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в формате </w:t>
      </w:r>
      <w:r w:rsidRPr="00BD09F1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HD</w:t>
      </w:r>
      <w:del w:author="Алексей Медведев" w:date="2014-01-04T16:08:00Z" w:id="19">
        <w:r w:rsidRPr="00BD09F1" w:rsidDel="00613502">
          <w:rPr>
            <w:rFonts w:ascii="Times New Roman" w:hAnsi="Times New Roman"/>
            <w:color w:val="000000"/>
            <w:sz w:val="24"/>
            <w:szCs w:val="24"/>
            <w:shd w:val="clear" w:color="auto" w:fill="FFFFFF"/>
            <w:lang w:val="en-US"/>
          </w:rPr>
          <w:delText>V</w:delText>
        </w:r>
        <w:commentRangeEnd w:id="17"/>
        <w:r w:rsidDel="00613502" w:rsidR="00236B30">
          <w:rPr>
            <w:rStyle w:val="a5"/>
          </w:rPr>
          <w:commentReference w:id="17"/>
        </w:r>
      </w:del>
      <w:commentRangeEnd w:id="18"/>
      <w:r w:rsidR="0032279F">
        <w:rPr>
          <w:rStyle w:val="a5"/>
        </w:rPr>
        <w:commentReference w:id="18"/>
      </w:r>
      <w:r w:rsidRPr="00BD09F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  <w:commentRangeStart w:id="20"/>
      <w:del w:author="Алексей Медведев" w:date="2014-01-04T16:08:00Z" w:id="21">
        <w:r w:rsidRPr="00BD09F1" w:rsidDel="00613502" w:rsidR="009E2DF7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delText xml:space="preserve">Изображение можно захватывать с платы, в которой имеется несколько входов </w:delText>
        </w:r>
        <w:r w:rsidRPr="00BD09F1" w:rsidDel="00613502">
          <w:rPr>
            <w:rFonts w:ascii="Times New Roman" w:hAnsi="Times New Roman"/>
            <w:color w:val="000000"/>
            <w:sz w:val="24"/>
            <w:szCs w:val="24"/>
            <w:shd w:val="clear" w:color="auto" w:fill="FFFFFF"/>
            <w:lang w:val="en-US"/>
          </w:rPr>
          <w:delText>HDMI</w:delText>
        </w:r>
        <w:commentRangeEnd w:id="20"/>
        <w:r w:rsidDel="00613502" w:rsidR="00236B30">
          <w:rPr>
            <w:rStyle w:val="a5"/>
          </w:rPr>
          <w:commentReference w:id="20"/>
        </w:r>
        <w:r w:rsidRPr="00BD09F1" w:rsidDel="00613502" w:rsidR="009E2DF7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delText>.</w:delText>
        </w:r>
      </w:del>
      <w:ins w:author="Алексей Медведев" w:date="2014-01-04T16:09:00Z" w:id="22">
        <w:r w:rsidR="00613502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t xml:space="preserve"> Предполагается возможность захвата виде</w:t>
        </w:r>
      </w:ins>
      <w:ins w:author="Алексей Медведев" w:date="2014-01-04T16:10:00Z" w:id="23">
        <w:r w:rsidR="00613502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t xml:space="preserve">о с </w:t>
        </w:r>
      </w:ins>
      <w:ins w:author="Алексей Медведев" w:date="2014-01-04T16:09:00Z" w:id="24">
        <w:r w:rsidR="00613502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t xml:space="preserve">таких источников, </w:t>
        </w:r>
      </w:ins>
      <w:ins w:author="Алексей Медведев" w:date="2014-01-04T16:11:00Z" w:id="25">
        <w:r w:rsidR="00613502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t>как HDMI</w:t>
        </w:r>
      </w:ins>
      <w:ins w:author="Алексей Медведев" w:date="2014-01-04T16:10:00Z" w:id="26">
        <w:r w:rsidRPr="00613502" w:rsidR="00613502">
          <w:rPr>
            <w:rFonts w:ascii="Times New Roman" w:hAnsi="Times New Roman"/>
            <w:color w:val="000000"/>
            <w:sz w:val="24"/>
            <w:szCs w:val="24"/>
            <w:shd w:val="clear" w:color="auto" w:fill="FFFFFF"/>
            <w:rPrChange w:author="Алексей Медведев" w:date="2014-01-04T16:10:00Z" w:id="2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rPrChange>
          </w:rPr>
          <w:t xml:space="preserve"> </w:t>
        </w:r>
        <w:r w:rsidR="00613502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t xml:space="preserve">и </w:t>
        </w:r>
      </w:ins>
      <w:ins w:author="Алексей Медведев" w:date="2014-01-04T16:11:00Z" w:id="28">
        <w:r w:rsidR="00613502">
          <w:rPr>
            <w:rFonts w:ascii="Times New Roman" w:hAnsi="Times New Roman"/>
            <w:color w:val="000000"/>
            <w:sz w:val="24"/>
            <w:szCs w:val="24"/>
            <w:shd w:val="clear" w:color="auto" w:fill="FFFFFF"/>
            <w:lang w:val="en-US"/>
          </w:rPr>
          <w:t>FireWire</w:t>
        </w:r>
        <w:r w:rsidRPr="00613502" w:rsidR="00613502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t xml:space="preserve"> (</w:t>
        </w:r>
        <w:r w:rsidR="00613502">
          <w:rPr>
            <w:rFonts w:ascii="Times New Roman" w:hAnsi="Times New Roman"/>
            <w:color w:val="000000"/>
            <w:sz w:val="24"/>
            <w:szCs w:val="24"/>
            <w:shd w:val="clear" w:color="auto" w:fill="FFFFFF"/>
            <w:lang w:val="en-US"/>
          </w:rPr>
          <w:t>IEEE</w:t>
        </w:r>
        <w:r w:rsidRPr="00613502" w:rsidR="00613502">
          <w:rPr>
            <w:rFonts w:ascii="Times New Roman" w:hAnsi="Times New Roman"/>
            <w:color w:val="000000"/>
            <w:sz w:val="24"/>
            <w:szCs w:val="24"/>
            <w:shd w:val="clear" w:color="auto" w:fill="FFFFFF"/>
            <w:rPrChange w:author="Алексей Медведев" w:date="2014-01-04T16:11:00Z" w:id="29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rPrChange>
          </w:rPr>
          <w:t xml:space="preserve"> 1394)</w:t>
        </w:r>
      </w:ins>
      <w:del w:author="Алексей Медведев" w:date="2014-01-04T16:08:00Z" w:id="30">
        <w:r w:rsidRPr="00BD09F1" w:rsidDel="00613502" w:rsidR="009E2DF7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delText xml:space="preserve"> </w:delText>
        </w:r>
      </w:del>
      <w:del w:author="медведев" w:date="2013-12-15T18:34:00Z" w:id="31">
        <w:r w:rsidRPr="00BD09F1" w:rsidDel="00D11881" w:rsidR="009E2DF7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delText xml:space="preserve">Основным форматом </w:delText>
        </w:r>
        <w:r w:rsidRPr="00BD09F1" w:rsidDel="00D11881" w:rsidR="007F7242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delText>видео, поступающи</w:delText>
        </w:r>
        <w:r w:rsidRPr="00BD09F1" w:rsidDel="00D11881" w:rsidR="009E2DF7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delText>м на вход данной системы</w:delText>
        </w:r>
        <w:r w:rsidRPr="00BD09F1" w:rsidDel="00D11881" w:rsidR="007F7242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delText>,</w:delText>
        </w:r>
        <w:r w:rsidRPr="00BD09F1" w:rsidDel="00D11881" w:rsidR="009E2DF7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delText xml:space="preserve"> является формат HDV.</w:delText>
        </w:r>
      </w:del>
    </w:p>
    <w:p w:rsidRPr="00BD09F1" w:rsidR="002066EC" w:rsidP="00AF55C8" w:rsidRDefault="002066EC" w14:paraId="4D1171D2" w14:textId="77777777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</w:rPr>
      </w:pPr>
      <w:r w:rsidRPr="00BD09F1">
        <w:rPr>
          <w:rFonts w:ascii="Times New Roman CYR" w:hAnsi="Times New Roman CYR" w:cs="Times New Roman CYR"/>
          <w:sz w:val="24"/>
          <w:szCs w:val="24"/>
        </w:rPr>
        <w:t xml:space="preserve">Проект является частью группового проекта: </w:t>
      </w:r>
    </w:p>
    <w:p w:rsidRPr="00D11881" w:rsidR="002066EC" w:rsidRDefault="00B0070E" w14:paraId="31485AC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D11881">
        <w:rPr>
          <w:rFonts w:ascii="Times New Roman CYR" w:hAnsi="Times New Roman CYR" w:cs="Times New Roman CYR"/>
          <w:iCs/>
          <w:sz w:val="24"/>
          <w:szCs w:val="24"/>
          <w:rPrChange w:author="медведев" w:date="2013-12-15T18:35:00Z" w:id="32">
            <w:rPr>
              <w:rFonts w:ascii="Times New Roman CYR" w:hAnsi="Times New Roman CYR" w:cs="Times New Roman CYR"/>
              <w:i/>
              <w:iCs/>
              <w:sz w:val="24"/>
              <w:szCs w:val="24"/>
              <w:u w:val="single"/>
            </w:rPr>
          </w:rPrChange>
        </w:rPr>
        <w:t>Нет</w:t>
      </w:r>
    </w:p>
    <w:p w:rsidRPr="00D11881" w:rsidR="002066EC" w:rsidP="00B0070E" w:rsidRDefault="002066EC" w14:paraId="3FCF8E29" w14:textId="77777777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i/>
          <w:sz w:val="24"/>
          <w:szCs w:val="24"/>
          <w:u w:val="single"/>
          <w:rPrChange w:author="медведев" w:date="2013-12-15T18:35:00Z" w:id="33">
            <w:rPr>
              <w:rFonts w:ascii="Times New Roman CYR" w:hAnsi="Times New Roman CYR" w:cs="Times New Roman CYR"/>
              <w:i/>
              <w:u w:val="single"/>
            </w:rPr>
          </w:rPrChange>
        </w:rPr>
      </w:pPr>
      <w:r w:rsidRPr="00D11881">
        <w:rPr>
          <w:rFonts w:ascii="Times New Roman CYR" w:hAnsi="Times New Roman CYR" w:cs="Times New Roman CYR"/>
          <w:sz w:val="24"/>
          <w:szCs w:val="24"/>
        </w:rPr>
        <w:t>Заказчик проекта:</w:t>
      </w:r>
      <w:r w:rsidRPr="00D11881" w:rsidR="00B0070E">
        <w:rPr>
          <w:rFonts w:ascii="Times New Roman CYR" w:hAnsi="Times New Roman CYR" w:cs="Times New Roman CYR"/>
          <w:sz w:val="24"/>
          <w:szCs w:val="24"/>
          <w:rPrChange w:author="медведев" w:date="2013-12-15T18:35:00Z" w:id="34">
            <w:rPr>
              <w:rFonts w:ascii="Times New Roman CYR" w:hAnsi="Times New Roman CYR" w:cs="Times New Roman CYR"/>
            </w:rPr>
          </w:rPrChange>
        </w:rPr>
        <w:t xml:space="preserve"> Сумин Денис</w:t>
      </w:r>
      <w:r w:rsidRPr="00D11881" w:rsidR="007F7242">
        <w:rPr>
          <w:rFonts w:ascii="Times New Roman CYR" w:hAnsi="Times New Roman CYR" w:cs="Times New Roman CYR"/>
          <w:sz w:val="24"/>
          <w:szCs w:val="24"/>
          <w:rPrChange w:author="медведев" w:date="2013-12-15T18:35:00Z" w:id="35">
            <w:rPr>
              <w:rFonts w:ascii="Times New Roman CYR" w:hAnsi="Times New Roman CYR" w:cs="Times New Roman CYR"/>
            </w:rPr>
          </w:rPrChange>
        </w:rPr>
        <w:t xml:space="preserve"> </w:t>
      </w:r>
      <w:r w:rsidRPr="00D11881" w:rsidR="00B0070E">
        <w:rPr>
          <w:rFonts w:ascii="Times New Roman CYR" w:hAnsi="Times New Roman CYR" w:cs="Times New Roman CYR"/>
          <w:sz w:val="24"/>
          <w:szCs w:val="24"/>
          <w:rPrChange w:author="медведев" w:date="2013-12-15T18:35:00Z" w:id="36">
            <w:rPr>
              <w:rFonts w:ascii="Times New Roman CYR" w:hAnsi="Times New Roman CYR" w:cs="Times New Roman CYR"/>
            </w:rPr>
          </w:rPrChange>
        </w:rPr>
        <w:t>(ЛИТ)</w:t>
      </w:r>
    </w:p>
    <w:p w:rsidRPr="00D11881" w:rsidR="002066EC" w:rsidRDefault="002066EC" w14:paraId="188D9D21" w14:textId="77777777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 CYR" w:hAnsi="Times New Roman CYR" w:cs="Times New Roman CYR"/>
          <w:sz w:val="24"/>
          <w:szCs w:val="24"/>
        </w:rPr>
      </w:pPr>
    </w:p>
    <w:p w:rsidRPr="00D11881" w:rsidR="002066EC" w:rsidDel="000905DC" w:rsidP="00AF55C8" w:rsidRDefault="002066EC" w14:paraId="0BD1B37D" w14:textId="77777777">
      <w:pPr>
        <w:widowControl w:val="0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del w:author="медведев" w:date="2013-12-15T17:03:00Z" w:id="37"/>
          <w:rFonts w:ascii="Times New Roman CYR" w:hAnsi="Times New Roman CYR" w:cs="Times New Roman CYR"/>
          <w:sz w:val="24"/>
          <w:szCs w:val="24"/>
          <w:rPrChange w:author="медведев" w:date="2013-12-15T18:35:00Z" w:id="38">
            <w:rPr>
              <w:del w:author="медведев" w:date="2013-12-15T17:03:00Z" w:id="39"/>
              <w:rFonts w:ascii="Times New Roman CYR" w:hAnsi="Times New Roman CYR" w:cs="Times New Roman CYR"/>
            </w:rPr>
          </w:rPrChange>
        </w:rPr>
      </w:pPr>
      <w:r w:rsidRPr="00D11881">
        <w:rPr>
          <w:rFonts w:ascii="Times New Roman CYR" w:hAnsi="Times New Roman CYR" w:cs="Times New Roman CYR"/>
          <w:sz w:val="24"/>
          <w:szCs w:val="24"/>
        </w:rPr>
        <w:t>Руководитель:</w:t>
      </w:r>
    </w:p>
    <w:p w:rsidRPr="00D11881" w:rsidR="000905DC" w:rsidP="000905DC" w:rsidRDefault="000905DC" w14:paraId="06DF743E" w14:textId="77777777">
      <w:pPr>
        <w:widowControl w:val="0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ins w:author="медведев" w:date="2013-12-15T17:02:00Z" w:id="40"/>
          <w:rFonts w:ascii="Times New Roman CYR" w:hAnsi="Times New Roman CYR" w:cs="Times New Roman CYR"/>
          <w:i/>
          <w:sz w:val="24"/>
          <w:szCs w:val="24"/>
          <w:u w:val="single"/>
          <w:rPrChange w:author="медведев" w:date="2013-12-15T18:35:00Z" w:id="41">
            <w:rPr>
              <w:ins w:author="медведев" w:date="2013-12-15T17:02:00Z" w:id="42"/>
              <w:rFonts w:ascii="Times New Roman CYR" w:hAnsi="Times New Roman CYR" w:cs="Times New Roman CYR"/>
              <w:i/>
              <w:u w:val="single"/>
            </w:rPr>
          </w:rPrChange>
        </w:rPr>
      </w:pPr>
      <w:ins w:author="медведев" w:date="2013-12-15T17:02:00Z" w:id="43">
        <w:r w:rsidRPr="00D11881">
          <w:rPr>
            <w:rFonts w:ascii="Times New Roman CYR" w:hAnsi="Times New Roman CYR" w:cs="Times New Roman CYR"/>
            <w:sz w:val="24"/>
            <w:szCs w:val="24"/>
            <w:rPrChange w:author="медведев" w:date="2013-12-15T18:35:00Z" w:id="44">
              <w:rPr>
                <w:rFonts w:ascii="Times New Roman CYR" w:hAnsi="Times New Roman CYR" w:cs="Times New Roman CYR"/>
              </w:rPr>
            </w:rPrChange>
          </w:rPr>
          <w:t xml:space="preserve"> Сумин Денис (ЛИТ)</w:t>
        </w:r>
      </w:ins>
    </w:p>
    <w:p w:rsidRPr="00D11881" w:rsidR="002066EC" w:rsidDel="000905DC" w:rsidRDefault="002066EC" w14:paraId="457B19FB" w14:textId="77777777">
      <w:pPr>
        <w:widowControl w:val="0"/>
        <w:autoSpaceDE w:val="0"/>
        <w:autoSpaceDN w:val="0"/>
        <w:adjustRightInd w:val="0"/>
        <w:spacing w:after="0" w:line="240" w:lineRule="auto"/>
        <w:rPr>
          <w:del w:author="медведев" w:date="2013-12-15T17:02:00Z" w:id="45"/>
          <w:rFonts w:ascii="Times New Roman CYR" w:hAnsi="Times New Roman CYR" w:cs="Times New Roman CYR"/>
          <w:sz w:val="24"/>
          <w:szCs w:val="24"/>
          <w:rPrChange w:author="медведев" w:date="2013-12-15T18:35:00Z" w:id="46">
            <w:rPr>
              <w:del w:author="медведев" w:date="2013-12-15T17:02:00Z" w:id="47"/>
              <w:rFonts w:ascii="Times New Roman CYR" w:hAnsi="Times New Roman CYR" w:cs="Times New Roman CYR"/>
            </w:rPr>
          </w:rPrChange>
        </w:rPr>
      </w:pPr>
      <w:del w:author="медведев" w:date="2013-12-15T17:02:00Z" w:id="48">
        <w:r w:rsidRPr="00D11881" w:rsidDel="000905DC">
          <w:rPr>
            <w:rFonts w:ascii="Times New Roman CYR" w:hAnsi="Times New Roman CYR" w:cs="Times New Roman CYR"/>
            <w:i/>
            <w:iCs/>
            <w:sz w:val="24"/>
            <w:szCs w:val="24"/>
            <w:u w:val="single"/>
            <w:rPrChange w:author="медведев" w:date="2013-12-15T18:35:00Z" w:id="49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delText>Фамилия, имя, отчество сотрудника ЛИТ | Н</w:delText>
        </w:r>
        <w:r w:rsidRPr="00D11881" w:rsidDel="000905DC">
          <w:rPr>
            <w:rFonts w:ascii="Times New Roman CYR" w:hAnsi="Times New Roman CYR" w:cs="Times New Roman CYR"/>
            <w:i/>
            <w:iCs/>
            <w:sz w:val="24"/>
            <w:szCs w:val="24"/>
            <w:u w:val="single"/>
          </w:rPr>
          <w:delText xml:space="preserve">аименование организации, </w:delText>
        </w:r>
        <w:r w:rsidRPr="00D11881" w:rsidDel="000905DC">
          <w:rPr>
            <w:rFonts w:ascii="Times New Roman CYR" w:hAnsi="Times New Roman CYR" w:cs="Times New Roman CYR"/>
            <w:i/>
            <w:iCs/>
            <w:sz w:val="24"/>
            <w:szCs w:val="24"/>
            <w:u w:val="single"/>
            <w:rPrChange w:author="медведев" w:date="2013-12-15T18:35:00Z" w:id="50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delText>фамилия, имя, отчество сотрудника</w:delText>
        </w:r>
      </w:del>
    </w:p>
    <w:p w:rsidRPr="00D11881" w:rsidR="002066EC" w:rsidRDefault="002066EC" w14:paraId="1EA09983" w14:textId="77777777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 CYR" w:hAnsi="Times New Roman CYR" w:cs="Times New Roman CYR"/>
          <w:sz w:val="24"/>
          <w:szCs w:val="24"/>
        </w:rPr>
      </w:pPr>
    </w:p>
    <w:p w:rsidRPr="00D11881" w:rsidR="002066EC" w:rsidP="00AF55C8" w:rsidRDefault="002066EC" w14:paraId="122DFC93" w14:textId="77777777">
      <w:pPr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  <w:rPrChange w:author="медведев" w:date="2013-12-15T18:35:00Z" w:id="51">
            <w:rPr>
              <w:rFonts w:ascii="Times New Roman CYR" w:hAnsi="Times New Roman CYR" w:cs="Times New Roman CYR"/>
            </w:rPr>
          </w:rPrChange>
        </w:rPr>
      </w:pPr>
      <w:r w:rsidRPr="00D11881">
        <w:rPr>
          <w:rFonts w:ascii="Times New Roman CYR" w:hAnsi="Times New Roman CYR" w:cs="Times New Roman CYR"/>
          <w:sz w:val="24"/>
          <w:szCs w:val="24"/>
        </w:rPr>
        <w:t>Консультант(ы):</w:t>
      </w:r>
      <w:r w:rsidRPr="00D11881">
        <w:rPr>
          <w:rFonts w:ascii="Times New Roman CYR" w:hAnsi="Times New Roman CYR" w:cs="Times New Roman CYR"/>
          <w:sz w:val="24"/>
          <w:szCs w:val="24"/>
        </w:rPr>
        <w:tab/>
      </w:r>
    </w:p>
    <w:p w:rsidRPr="00D11881" w:rsidR="002066EC" w:rsidRDefault="002066EC" w14:paraId="093F5FE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rPrChange w:author="медведев" w:date="2013-12-15T18:35:00Z" w:id="52">
            <w:rPr>
              <w:rFonts w:ascii="Times New Roman CYR" w:hAnsi="Times New Roman CYR" w:cs="Times New Roman CYR"/>
            </w:rPr>
          </w:rPrChange>
        </w:rPr>
      </w:pPr>
      <w:r w:rsidRPr="00D11881">
        <w:rPr>
          <w:rFonts w:ascii="Times New Roman CYR" w:hAnsi="Times New Roman CYR" w:cs="Times New Roman CYR"/>
          <w:i/>
          <w:iCs/>
          <w:sz w:val="24"/>
          <w:szCs w:val="24"/>
          <w:u w:val="single"/>
          <w:rPrChange w:author="медведев" w:date="2013-12-15T18:35:00Z" w:id="53">
            <w:rPr>
              <w:rFonts w:ascii="Times New Roman CYR" w:hAnsi="Times New Roman CYR" w:cs="Times New Roman CYR"/>
              <w:i/>
              <w:iCs/>
              <w:u w:val="single"/>
            </w:rPr>
          </w:rPrChange>
        </w:rPr>
        <w:t>Фамилия, имя, отчество сотрудника ЛИТ | Н</w:t>
      </w:r>
      <w:r w:rsidRPr="00D11881">
        <w:rPr>
          <w:rFonts w:ascii="Times New Roman CYR" w:hAnsi="Times New Roman CYR" w:cs="Times New Roman CYR"/>
          <w:i/>
          <w:iCs/>
          <w:sz w:val="24"/>
          <w:szCs w:val="24"/>
          <w:u w:val="single"/>
        </w:rPr>
        <w:t xml:space="preserve">аименование организации, </w:t>
      </w:r>
      <w:r w:rsidRPr="00D11881">
        <w:rPr>
          <w:rFonts w:ascii="Times New Roman CYR" w:hAnsi="Times New Roman CYR" w:cs="Times New Roman CYR"/>
          <w:i/>
          <w:iCs/>
          <w:sz w:val="24"/>
          <w:szCs w:val="24"/>
          <w:u w:val="single"/>
          <w:rPrChange w:author="медведев" w:date="2013-12-15T18:35:00Z" w:id="54">
            <w:rPr>
              <w:rFonts w:ascii="Times New Roman CYR" w:hAnsi="Times New Roman CYR" w:cs="Times New Roman CYR"/>
              <w:i/>
              <w:iCs/>
              <w:u w:val="single"/>
            </w:rPr>
          </w:rPrChange>
        </w:rPr>
        <w:t>фамилия, имя, отчество сотрудника</w:t>
      </w:r>
    </w:p>
    <w:p w:rsidRPr="00D11881" w:rsidR="002066EC" w:rsidRDefault="002066EC" w14:paraId="5F4F0C3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rPrChange w:author="медведев" w:date="2013-12-15T18:35:00Z" w:id="55">
            <w:rPr>
              <w:rFonts w:ascii="Times New Roman CYR" w:hAnsi="Times New Roman CYR" w:cs="Times New Roman CYR"/>
            </w:rPr>
          </w:rPrChange>
        </w:rPr>
      </w:pPr>
      <w:r w:rsidRPr="00D11881">
        <w:rPr>
          <w:rFonts w:ascii="Times New Roman CYR" w:hAnsi="Times New Roman CYR" w:cs="Times New Roman CYR"/>
          <w:i/>
          <w:iCs/>
          <w:sz w:val="24"/>
          <w:szCs w:val="24"/>
          <w:u w:val="single"/>
          <w:rPrChange w:author="медведев" w:date="2013-12-15T18:35:00Z" w:id="56">
            <w:rPr>
              <w:rFonts w:ascii="Times New Roman CYR" w:hAnsi="Times New Roman CYR" w:cs="Times New Roman CYR"/>
              <w:i/>
              <w:iCs/>
              <w:u w:val="single"/>
            </w:rPr>
          </w:rPrChange>
        </w:rPr>
        <w:t>Фамилия, имя, отчество сотрудника ЛИТ | Н</w:t>
      </w:r>
      <w:r w:rsidRPr="00D11881">
        <w:rPr>
          <w:rFonts w:ascii="Times New Roman CYR" w:hAnsi="Times New Roman CYR" w:cs="Times New Roman CYR"/>
          <w:i/>
          <w:iCs/>
          <w:sz w:val="24"/>
          <w:szCs w:val="24"/>
          <w:u w:val="single"/>
        </w:rPr>
        <w:t xml:space="preserve">аименование организации, </w:t>
      </w:r>
      <w:r w:rsidRPr="00D11881">
        <w:rPr>
          <w:rFonts w:ascii="Times New Roman CYR" w:hAnsi="Times New Roman CYR" w:cs="Times New Roman CYR"/>
          <w:i/>
          <w:iCs/>
          <w:sz w:val="24"/>
          <w:szCs w:val="24"/>
          <w:u w:val="single"/>
          <w:rPrChange w:author="медведев" w:date="2013-12-15T18:35:00Z" w:id="57">
            <w:rPr>
              <w:rFonts w:ascii="Times New Roman CYR" w:hAnsi="Times New Roman CYR" w:cs="Times New Roman CYR"/>
              <w:i/>
              <w:iCs/>
              <w:u w:val="single"/>
            </w:rPr>
          </w:rPrChange>
        </w:rPr>
        <w:t>фамилия, имя, отчество сотрудника</w:t>
      </w:r>
    </w:p>
    <w:p w:rsidRPr="00D11881" w:rsidR="002066EC" w:rsidRDefault="002066EC" w14:paraId="7694780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Pr="00BD09F1" w:rsidR="002066EC" w:rsidP="00AF55C8" w:rsidRDefault="002066EC" w14:paraId="38CD09B8" w14:textId="77777777">
      <w:pPr>
        <w:widowControl w:val="0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</w:rPr>
      </w:pPr>
      <w:r w:rsidRPr="00BD09F1">
        <w:rPr>
          <w:rFonts w:ascii="Times New Roman CYR" w:hAnsi="Times New Roman CYR" w:cs="Times New Roman CYR"/>
          <w:sz w:val="24"/>
          <w:szCs w:val="24"/>
        </w:rPr>
        <w:t>Актуальность выполнения проекта:</w:t>
      </w:r>
    </w:p>
    <w:p w:rsidRPr="00D11881" w:rsidR="002066EC" w:rsidP="00AF55C8" w:rsidRDefault="002066EC" w14:paraId="2CFAB0C9" w14:textId="3F00B086">
      <w:pPr>
        <w:widowControl w:val="0"/>
        <w:numPr>
          <w:ilvl w:val="12"/>
          <w:numId w:val="0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 CYR" w:hAnsi="Times New Roman CYR" w:cs="Times New Roman CYR"/>
          <w:iCs/>
          <w:sz w:val="24"/>
          <w:szCs w:val="24"/>
          <w:rPrChange w:author="медведев" w:date="2013-12-15T18:35:00Z" w:id="58">
            <w:rPr>
              <w:rFonts w:ascii="Times New Roman CYR" w:hAnsi="Times New Roman CYR" w:cs="Times New Roman CYR"/>
              <w:i/>
              <w:iCs/>
              <w:sz w:val="24"/>
              <w:szCs w:val="24"/>
              <w:u w:val="single"/>
            </w:rPr>
          </w:rPrChange>
        </w:rPr>
      </w:pPr>
      <w:commentRangeStart w:id="59"/>
      <w:r w:rsidRPr="00BD09F1">
        <w:rPr>
          <w:rFonts w:ascii="Times New Roman CYR" w:hAnsi="Times New Roman CYR" w:cs="Times New Roman CYR"/>
          <w:i/>
          <w:iCs/>
          <w:sz w:val="24"/>
          <w:szCs w:val="24"/>
        </w:rPr>
        <w:t>a</w:t>
      </w:r>
      <w:r w:rsidRPr="00FE2800">
        <w:rPr>
          <w:rFonts w:ascii="Times New Roman CYR" w:hAnsi="Times New Roman CYR" w:cs="Times New Roman CYR"/>
          <w:i/>
          <w:iCs/>
          <w:sz w:val="24"/>
          <w:szCs w:val="24"/>
        </w:rPr>
        <w:t>.</w:t>
      </w:r>
      <w:r w:rsidR="00FE2800">
        <w:rPr>
          <w:rFonts w:ascii="Times New Roman CYR" w:hAnsi="Times New Roman CYR" w:cs="Times New Roman CYR"/>
          <w:i/>
          <w:iCs/>
          <w:sz w:val="24"/>
          <w:szCs w:val="24"/>
        </w:rPr>
        <w:tab/>
      </w:r>
      <w:ins w:author="медведев" w:date="2013-12-15T16:52:00Z" w:id="60">
        <w:r w:rsidRPr="00D11881" w:rsidR="00490B0F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61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>Существующая</w:t>
        </w:r>
      </w:ins>
      <w:ins w:author="медведев" w:date="2013-12-15T16:36:00Z" w:id="62">
        <w:r w:rsidRPr="00D11881" w:rsidR="009E4DFF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63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 xml:space="preserve"> </w:t>
        </w:r>
      </w:ins>
      <w:commentRangeEnd w:id="59"/>
      <w:r w:rsidR="00BD09F1">
        <w:rPr>
          <w:rStyle w:val="a5"/>
        </w:rPr>
        <w:commentReference w:id="59"/>
      </w:r>
      <w:ins w:author="медведев" w:date="2013-12-15T16:36:00Z" w:id="64">
        <w:r w:rsidRPr="00D11881" w:rsidR="009E4DFF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65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 xml:space="preserve">система онлайн трансляций и микширования видео работает с видео </w:t>
        </w:r>
      </w:ins>
      <w:ins w:author="медведев" w:date="2013-12-15T16:40:00Z" w:id="66">
        <w:r w:rsidRPr="00D11881" w:rsidR="009E4DFF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67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>стандартно</w:t>
        </w:r>
        <w:del w:author="Алексей Медведев" w:date="2014-01-04T16:17:00Z" w:id="68">
          <w:r w:rsidRPr="00D11881" w:rsidDel="000E3097" w:rsidR="009E4DFF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69">
                <w:rPr>
                  <w:rFonts w:ascii="Times New Roman CYR" w:hAnsi="Times New Roman CYR" w:cs="Times New Roman CYR"/>
                  <w:i/>
                  <w:iCs/>
                  <w:u w:val="single"/>
                </w:rPr>
              </w:rPrChange>
            </w:rPr>
            <w:delText>й</w:delText>
          </w:r>
        </w:del>
      </w:ins>
      <w:ins w:author="Алексей Медведев" w:date="2014-01-04T16:17:00Z" w:id="70">
        <w:r w:rsidR="000E3097">
          <w:rPr>
            <w:rFonts w:ascii="Times New Roman CYR" w:hAnsi="Times New Roman CYR" w:cs="Times New Roman CYR"/>
            <w:iCs/>
            <w:sz w:val="24"/>
            <w:szCs w:val="24"/>
          </w:rPr>
          <w:t>го</w:t>
        </w:r>
      </w:ins>
      <w:ins w:author="медведев" w:date="2013-12-15T16:40:00Z" w:id="71">
        <w:r w:rsidRPr="00D11881" w:rsidR="009E4DFF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72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 xml:space="preserve"> </w:t>
        </w:r>
        <w:commentRangeStart w:id="73"/>
        <w:commentRangeStart w:id="74"/>
        <w:del w:author="Алексей Медведев" w:date="2014-01-04T16:13:00Z" w:id="75">
          <w:r w:rsidRPr="00D11881" w:rsidDel="0032279F" w:rsidR="009E4DFF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76">
                <w:rPr>
                  <w:rFonts w:ascii="Times New Roman CYR" w:hAnsi="Times New Roman CYR" w:cs="Times New Roman CYR"/>
                  <w:i/>
                  <w:iCs/>
                  <w:u w:val="single"/>
                </w:rPr>
              </w:rPrChange>
            </w:rPr>
            <w:delText>четкости</w:delText>
          </w:r>
        </w:del>
      </w:ins>
      <w:ins w:author="Алексей Медведев" w:date="2014-01-04T16:13:00Z" w:id="77">
        <w:r w:rsidR="0032279F">
          <w:rPr>
            <w:rFonts w:ascii="Times New Roman CYR" w:hAnsi="Times New Roman CYR" w:cs="Times New Roman CYR"/>
            <w:iCs/>
            <w:sz w:val="24"/>
            <w:szCs w:val="24"/>
          </w:rPr>
          <w:t>разрешения</w:t>
        </w:r>
      </w:ins>
      <w:ins w:author="медведев" w:date="2013-12-15T16:40:00Z" w:id="78">
        <w:r w:rsidRPr="00D11881" w:rsidR="009E4DFF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79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 xml:space="preserve"> </w:t>
        </w:r>
      </w:ins>
      <w:commentRangeEnd w:id="73"/>
      <w:r w:rsidR="00BD09F1">
        <w:rPr>
          <w:rStyle w:val="a5"/>
        </w:rPr>
        <w:commentReference w:id="73"/>
      </w:r>
      <w:commentRangeEnd w:id="74"/>
      <w:r w:rsidR="000E3097">
        <w:rPr>
          <w:rStyle w:val="a5"/>
        </w:rPr>
        <w:commentReference w:id="74"/>
      </w:r>
      <w:ins w:author="медведев" w:date="2013-12-15T16:40:00Z" w:id="80">
        <w:r w:rsidRPr="00D11881" w:rsidR="009E4DFF">
          <w:rPr>
            <w:rFonts w:ascii="Times New Roman CYR" w:hAnsi="Times New Roman CYR" w:cs="Times New Roman CYR"/>
            <w:iCs/>
            <w:sz w:val="24"/>
            <w:szCs w:val="24"/>
            <w:lang w:val="en-US"/>
            <w:rPrChange w:author="медведев" w:date="2013-12-15T18:35:00Z" w:id="81">
              <w:rPr>
                <w:rFonts w:ascii="Times New Roman CYR" w:hAnsi="Times New Roman CYR" w:cs="Times New Roman CYR"/>
                <w:i/>
                <w:iCs/>
                <w:u w:val="single"/>
                <w:lang w:val="en-US"/>
              </w:rPr>
            </w:rPrChange>
          </w:rPr>
          <w:t>SD</w:t>
        </w:r>
      </w:ins>
      <w:ins w:author="медведев" w:date="2013-12-15T16:48:00Z" w:id="82">
        <w:r w:rsidRPr="00D11881" w:rsidR="00490B0F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83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>,</w:t>
        </w:r>
      </w:ins>
      <w:ins w:author="медведев" w:date="2013-12-15T16:40:00Z" w:id="84">
        <w:r w:rsidRPr="00D11881" w:rsidR="009E4DFF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85">
              <w:rPr>
                <w:rFonts w:ascii="Times New Roman CYR" w:hAnsi="Times New Roman CYR" w:cs="Times New Roman CYR"/>
                <w:i/>
                <w:iCs/>
                <w:u w:val="single"/>
                <w:lang w:val="en-US"/>
              </w:rPr>
            </w:rPrChange>
          </w:rPr>
          <w:t xml:space="preserve"> </w:t>
        </w:r>
      </w:ins>
      <w:commentRangeStart w:id="86"/>
      <w:commentRangeStart w:id="87"/>
      <w:ins w:author="медведев" w:date="2013-12-15T16:48:00Z" w:id="88">
        <w:r w:rsidRPr="00D11881" w:rsidR="00490B0F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89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>но</w:t>
        </w:r>
      </w:ins>
      <w:ins w:author="медведев" w:date="2013-12-15T16:52:00Z" w:id="90">
        <w:r w:rsidRPr="00D11881" w:rsidR="005701CC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91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 xml:space="preserve"> </w:t>
        </w:r>
      </w:ins>
      <w:ins w:author="медведев" w:date="2013-12-15T16:48:00Z" w:id="92">
        <w:r w:rsidRPr="00D11881" w:rsidR="00490B0F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93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>в</w:t>
        </w:r>
      </w:ins>
      <w:ins w:author="медведев" w:date="2013-12-15T16:41:00Z" w:id="94">
        <w:r w:rsidRPr="00D11881" w:rsidR="00490B0F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95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 xml:space="preserve"> настоящее </w:t>
        </w:r>
      </w:ins>
      <w:commentRangeEnd w:id="86"/>
      <w:r w:rsidR="00BD09F1">
        <w:rPr>
          <w:rStyle w:val="a5"/>
        </w:rPr>
        <w:commentReference w:id="86"/>
      </w:r>
      <w:commentRangeEnd w:id="87"/>
      <w:r w:rsidR="000E3097">
        <w:rPr>
          <w:rStyle w:val="a5"/>
        </w:rPr>
        <w:commentReference w:id="87"/>
      </w:r>
      <w:ins w:author="медведев" w:date="2013-12-15T16:41:00Z" w:id="96">
        <w:r w:rsidRPr="00D11881" w:rsidR="00490B0F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97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 xml:space="preserve">время </w:t>
        </w:r>
        <w:del w:author="Алексей Медведев" w:date="2014-01-04T16:14:00Z" w:id="98">
          <w:r w:rsidRPr="00D11881" w:rsidDel="0032279F" w:rsidR="00490B0F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99">
                <w:rPr>
                  <w:rFonts w:ascii="Times New Roman CYR" w:hAnsi="Times New Roman CYR" w:cs="Times New Roman CYR"/>
                  <w:i/>
                  <w:iCs/>
                  <w:u w:val="single"/>
                </w:rPr>
              </w:rPrChange>
            </w:rPr>
            <w:delText>больша</w:delText>
          </w:r>
          <w:r w:rsidRPr="00D11881" w:rsidDel="0032279F" w:rsidR="009E4DFF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100">
                <w:rPr>
                  <w:rFonts w:ascii="Times New Roman CYR" w:hAnsi="Times New Roman CYR" w:cs="Times New Roman CYR"/>
                  <w:i/>
                  <w:iCs/>
                  <w:u w:val="single"/>
                </w:rPr>
              </w:rPrChange>
            </w:rPr>
            <w:delText>я часть оборудования</w:delText>
          </w:r>
        </w:del>
      </w:ins>
      <w:ins w:author="медведев" w:date="2013-12-15T16:42:00Z" w:id="101">
        <w:del w:author="Алексей Медведев" w:date="2014-01-04T16:14:00Z" w:id="102">
          <w:r w:rsidRPr="00D11881" w:rsidDel="0032279F" w:rsidR="00490B0F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103">
                <w:rPr>
                  <w:rFonts w:ascii="Times New Roman CYR" w:hAnsi="Times New Roman CYR" w:cs="Times New Roman CYR"/>
                  <w:i/>
                  <w:iCs/>
                  <w:u w:val="single"/>
                </w:rPr>
              </w:rPrChange>
            </w:rPr>
            <w:delText xml:space="preserve"> имеет возможность работать с </w:delText>
          </w:r>
        </w:del>
      </w:ins>
      <w:ins w:author="медведев" w:date="2013-12-15T16:43:00Z" w:id="104">
        <w:del w:author="Алексей Медведев" w:date="2014-01-04T16:14:00Z" w:id="105">
          <w:r w:rsidRPr="00D11881" w:rsidDel="0032279F" w:rsidR="00490B0F">
            <w:rPr>
              <w:rFonts w:ascii="Times New Roman CYR" w:hAnsi="Times New Roman CYR" w:cs="Times New Roman CYR"/>
              <w:iCs/>
              <w:sz w:val="24"/>
              <w:szCs w:val="24"/>
              <w:lang w:val="en-US"/>
              <w:rPrChange w:author="медведев" w:date="2013-12-15T18:35:00Z" w:id="106">
                <w:rPr>
                  <w:rFonts w:ascii="Times New Roman CYR" w:hAnsi="Times New Roman CYR" w:cs="Times New Roman CYR"/>
                  <w:i/>
                  <w:iCs/>
                  <w:u w:val="single"/>
                  <w:lang w:val="en-US"/>
                </w:rPr>
              </w:rPrChange>
            </w:rPr>
            <w:delText>HD</w:delText>
          </w:r>
          <w:r w:rsidRPr="00D11881" w:rsidDel="0032279F" w:rsidR="00490B0F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107">
                <w:rPr>
                  <w:rFonts w:ascii="Times New Roman CYR" w:hAnsi="Times New Roman CYR" w:cs="Times New Roman CYR"/>
                  <w:i/>
                  <w:iCs/>
                  <w:u w:val="single"/>
                </w:rPr>
              </w:rPrChange>
            </w:rPr>
            <w:delText xml:space="preserve"> видео</w:delText>
          </w:r>
        </w:del>
      </w:ins>
      <w:ins w:author="Алексей Медведев" w:date="2014-01-04T16:14:00Z" w:id="108">
        <w:r w:rsidR="000E3097">
          <w:rPr>
            <w:rFonts w:ascii="Times New Roman CYR" w:hAnsi="Times New Roman CYR" w:cs="Times New Roman CYR"/>
            <w:iCs/>
            <w:sz w:val="24"/>
            <w:szCs w:val="24"/>
          </w:rPr>
          <w:t>акту</w:t>
        </w:r>
      </w:ins>
      <w:ins w:author="Алексей Медведев" w:date="2014-01-04T16:17:00Z" w:id="109">
        <w:r w:rsidR="000E3097">
          <w:rPr>
            <w:rFonts w:ascii="Times New Roman CYR" w:hAnsi="Times New Roman CYR" w:cs="Times New Roman CYR"/>
            <w:iCs/>
            <w:sz w:val="24"/>
            <w:szCs w:val="24"/>
          </w:rPr>
          <w:t>а</w:t>
        </w:r>
      </w:ins>
      <w:ins w:author="Алексей Медведев" w:date="2014-01-04T16:14:00Z" w:id="110">
        <w:r w:rsidR="0032279F">
          <w:rPr>
            <w:rFonts w:ascii="Times New Roman CYR" w:hAnsi="Times New Roman CYR" w:cs="Times New Roman CYR"/>
            <w:iCs/>
            <w:sz w:val="24"/>
            <w:szCs w:val="24"/>
          </w:rPr>
          <w:t>льным является стандарт видео высокого разрешения</w:t>
        </w:r>
      </w:ins>
      <w:ins w:author="медведев" w:date="2013-12-15T16:45:00Z" w:id="111">
        <w:r w:rsidRPr="00D11881" w:rsidR="00490B0F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112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>.</w:t>
        </w:r>
      </w:ins>
      <w:ins w:author="медведев" w:date="2013-12-15T16:46:00Z" w:id="113">
        <w:r w:rsidRPr="00D11881" w:rsidR="00490B0F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114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 xml:space="preserve"> С </w:t>
        </w:r>
        <w:del w:author="Алексей Медведев" w:date="2014-01-04T16:17:00Z" w:id="115">
          <w:r w:rsidRPr="00D11881" w:rsidDel="000E3097" w:rsidR="00490B0F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116">
                <w:rPr>
                  <w:rFonts w:ascii="Times New Roman CYR" w:hAnsi="Times New Roman CYR" w:cs="Times New Roman CYR"/>
                  <w:i/>
                  <w:iCs/>
                  <w:u w:val="single"/>
                </w:rPr>
              </w:rPrChange>
            </w:rPr>
            <w:delText xml:space="preserve">появлением </w:delText>
          </w:r>
        </w:del>
      </w:ins>
      <w:ins w:author="медведев" w:date="2013-12-15T16:43:00Z" w:id="117">
        <w:del w:author="Алексей Медведев" w:date="2014-01-04T16:17:00Z" w:id="118">
          <w:r w:rsidRPr="00D11881" w:rsidDel="000E3097" w:rsidR="00490B0F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119">
                <w:rPr>
                  <w:rFonts w:ascii="Times New Roman CYR" w:hAnsi="Times New Roman CYR" w:cs="Times New Roman CYR"/>
                  <w:i/>
                  <w:iCs/>
                  <w:u w:val="single"/>
                </w:rPr>
              </w:rPrChange>
            </w:rPr>
            <w:delText xml:space="preserve"> новых</w:delText>
          </w:r>
        </w:del>
      </w:ins>
      <w:ins w:author="Алексей Медведев" w:date="2014-01-04T16:17:00Z" w:id="120">
        <w:r w:rsidRPr="00A0746A" w:rsidR="000E3097">
          <w:rPr>
            <w:rFonts w:ascii="Times New Roman CYR" w:hAnsi="Times New Roman CYR" w:cs="Times New Roman CYR"/>
            <w:iCs/>
            <w:sz w:val="24"/>
            <w:szCs w:val="24"/>
          </w:rPr>
          <w:t>появлением новых</w:t>
        </w:r>
      </w:ins>
      <w:ins w:author="медведев" w:date="2013-12-15T16:43:00Z" w:id="121">
        <w:r w:rsidRPr="00D11881" w:rsidR="00490B0F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122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 xml:space="preserve"> мониторов</w:t>
        </w:r>
      </w:ins>
      <w:ins w:author="Алексей Медведев" w:date="2014-01-04T16:18:00Z" w:id="123">
        <w:r w:rsidR="000E3097">
          <w:rPr>
            <w:rFonts w:ascii="Times New Roman CYR" w:hAnsi="Times New Roman CYR" w:cs="Times New Roman CYR"/>
            <w:iCs/>
            <w:sz w:val="24"/>
            <w:szCs w:val="24"/>
          </w:rPr>
          <w:t xml:space="preserve"> с </w:t>
        </w:r>
        <w:r w:rsidR="000E3097">
          <w:rPr>
            <w:rFonts w:ascii="Times New Roman CYR" w:hAnsi="Times New Roman CYR" w:cs="Times New Roman CYR"/>
            <w:iCs/>
            <w:sz w:val="24"/>
            <w:szCs w:val="24"/>
            <w:lang w:val="en-US"/>
          </w:rPr>
          <w:t>HD</w:t>
        </w:r>
      </w:ins>
      <w:ins w:author="Алексей Медведев" w:date="2014-01-04T16:19:00Z" w:id="124">
        <w:r w:rsidRPr="000E3097" w:rsidR="000E3097">
          <w:rPr>
            <w:rFonts w:ascii="Times New Roman CYR" w:hAnsi="Times New Roman CYR" w:cs="Times New Roman CYR"/>
            <w:iCs/>
            <w:sz w:val="24"/>
            <w:szCs w:val="24"/>
            <w:rPrChange w:author="Алексей Медведев" w:date="2014-01-04T16:19:00Z" w:id="125">
              <w:rPr>
                <w:rFonts w:ascii="Times New Roman CYR" w:hAnsi="Times New Roman CYR" w:cs="Times New Roman CYR"/>
                <w:iCs/>
                <w:sz w:val="24"/>
                <w:szCs w:val="24"/>
                <w:lang w:val="en-US"/>
              </w:rPr>
            </w:rPrChange>
          </w:rPr>
          <w:t xml:space="preserve"> </w:t>
        </w:r>
        <w:r w:rsidR="000E3097">
          <w:rPr>
            <w:rFonts w:ascii="Times New Roman CYR" w:hAnsi="Times New Roman CYR" w:cs="Times New Roman CYR"/>
            <w:iCs/>
            <w:sz w:val="24"/>
            <w:szCs w:val="24"/>
          </w:rPr>
          <w:t>разрешением</w:t>
        </w:r>
      </w:ins>
      <w:ins w:author="медведев" w:date="2013-12-15T16:50:00Z" w:id="126">
        <w:r w:rsidRPr="00D11881" w:rsidR="00490B0F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127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>,</w:t>
        </w:r>
      </w:ins>
      <w:ins w:author="медведев" w:date="2013-12-15T16:46:00Z" w:id="128">
        <w:r w:rsidRPr="00D11881" w:rsidR="00490B0F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129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 xml:space="preserve"> </w:t>
        </w:r>
        <w:commentRangeStart w:id="130"/>
        <w:commentRangeStart w:id="131"/>
        <w:commentRangeStart w:id="132"/>
        <w:del w:author="Алексей Медведев" w:date="2014-01-04T16:26:00Z" w:id="133">
          <w:r w:rsidRPr="00D11881" w:rsidDel="000E3097" w:rsidR="00490B0F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134">
                <w:rPr>
                  <w:rFonts w:ascii="Times New Roman CYR" w:hAnsi="Times New Roman CYR" w:cs="Times New Roman CYR"/>
                  <w:i/>
                  <w:iCs/>
                  <w:u w:val="single"/>
                </w:rPr>
              </w:rPrChange>
            </w:rPr>
            <w:delText>дающими</w:delText>
          </w:r>
        </w:del>
      </w:ins>
      <w:ins w:author="Denis Sumin" w:date="2013-12-25T14:18:00Z" w:id="135">
        <w:del w:author="Алексей Медведев" w:date="2014-01-04T16:26:00Z" w:id="136">
          <w:r w:rsidDel="000E3097" w:rsidR="00BD09F1">
            <w:rPr>
              <w:rFonts w:ascii="Times New Roman CYR" w:hAnsi="Times New Roman CYR" w:cs="Times New Roman CYR"/>
              <w:iCs/>
              <w:sz w:val="24"/>
              <w:szCs w:val="24"/>
            </w:rPr>
            <w:delText>х</w:delText>
          </w:r>
        </w:del>
      </w:ins>
      <w:ins w:author="медведев" w:date="2013-12-15T16:47:00Z" w:id="137">
        <w:del w:author="Алексей Медведев" w:date="2014-01-04T16:26:00Z" w:id="138">
          <w:r w:rsidRPr="00D11881" w:rsidDel="000E3097" w:rsidR="00490B0F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139">
                <w:rPr>
                  <w:rFonts w:ascii="Times New Roman CYR" w:hAnsi="Times New Roman CYR" w:cs="Times New Roman CYR"/>
                  <w:i/>
                  <w:iCs/>
                  <w:u w:val="single"/>
                </w:rPr>
              </w:rPrChange>
            </w:rPr>
            <w:delText xml:space="preserve"> </w:delText>
          </w:r>
        </w:del>
      </w:ins>
      <w:commentRangeEnd w:id="130"/>
      <w:del w:author="Алексей Медведев" w:date="2014-01-04T16:26:00Z" w:id="140">
        <w:r w:rsidDel="000E3097" w:rsidR="00BD09F1">
          <w:rPr>
            <w:rStyle w:val="a5"/>
          </w:rPr>
          <w:commentReference w:id="130"/>
        </w:r>
      </w:del>
      <w:ins w:author="медведев" w:date="2013-12-15T16:47:00Z" w:id="141">
        <w:del w:author="Алексей Медведев" w:date="2014-01-04T16:17:00Z" w:id="142">
          <w:r w:rsidRPr="00D11881" w:rsidDel="000E3097" w:rsidR="00490B0F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143">
                <w:rPr>
                  <w:rFonts w:ascii="Times New Roman CYR" w:hAnsi="Times New Roman CYR" w:cs="Times New Roman CYR"/>
                  <w:i/>
                  <w:iCs/>
                  <w:u w:val="single"/>
                </w:rPr>
              </w:rPrChange>
            </w:rPr>
            <w:delText>во</w:delText>
          </w:r>
        </w:del>
      </w:ins>
      <w:ins w:author="медведев" w:date="2013-12-15T16:48:00Z" w:id="144">
        <w:del w:author="Алексей Медведев" w:date="2014-01-04T16:17:00Z" w:id="145">
          <w:r w:rsidRPr="00D11881" w:rsidDel="000E3097" w:rsidR="00490B0F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146">
                <w:rPr>
                  <w:rFonts w:ascii="Times New Roman CYR" w:hAnsi="Times New Roman CYR" w:cs="Times New Roman CYR"/>
                  <w:i/>
                  <w:iCs/>
                  <w:u w:val="single"/>
                </w:rPr>
              </w:rPrChange>
            </w:rPr>
            <w:delText>з</w:delText>
          </w:r>
        </w:del>
      </w:ins>
      <w:ins w:author="медведев" w:date="2013-12-15T16:47:00Z" w:id="147">
        <w:del w:author="Алексей Медведев" w:date="2014-01-04T16:17:00Z" w:id="148">
          <w:r w:rsidRPr="00D11881" w:rsidDel="000E3097" w:rsidR="00490B0F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149">
                <w:rPr>
                  <w:rFonts w:ascii="Times New Roman CYR" w:hAnsi="Times New Roman CYR" w:cs="Times New Roman CYR"/>
                  <w:i/>
                  <w:iCs/>
                  <w:u w:val="single"/>
                </w:rPr>
              </w:rPrChange>
            </w:rPr>
            <w:delText xml:space="preserve">можность </w:delText>
          </w:r>
        </w:del>
      </w:ins>
      <w:ins w:author="медведев" w:date="2013-12-15T16:46:00Z" w:id="150">
        <w:del w:author="Алексей Медведев" w:date="2014-01-04T16:17:00Z" w:id="151">
          <w:r w:rsidRPr="00D11881" w:rsidDel="000E3097" w:rsidR="00490B0F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152">
                <w:rPr>
                  <w:rFonts w:ascii="Times New Roman CYR" w:hAnsi="Times New Roman CYR" w:cs="Times New Roman CYR"/>
                  <w:i/>
                  <w:iCs/>
                  <w:u w:val="single"/>
                </w:rPr>
              </w:rPrChange>
            </w:rPr>
            <w:delText xml:space="preserve"> смотреть</w:delText>
          </w:r>
        </w:del>
        <w:del w:author="Алексей Медведев" w:date="2014-01-04T16:26:00Z" w:id="153">
          <w:r w:rsidRPr="00D11881" w:rsidDel="000E3097" w:rsidR="00490B0F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154">
                <w:rPr>
                  <w:rFonts w:ascii="Times New Roman CYR" w:hAnsi="Times New Roman CYR" w:cs="Times New Roman CYR"/>
                  <w:i/>
                  <w:iCs/>
                  <w:u w:val="single"/>
                </w:rPr>
              </w:rPrChange>
            </w:rPr>
            <w:delText xml:space="preserve"> видео в высоком </w:delText>
          </w:r>
          <w:commentRangeEnd w:id="131"/>
          <w:commentRangeEnd w:id="132"/>
          <w:r w:rsidRPr="00D11881" w:rsidDel="000E3097" w:rsidR="00490B0F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155">
                <w:rPr>
                  <w:rFonts w:ascii="Times New Roman CYR" w:hAnsi="Times New Roman CYR" w:cs="Times New Roman CYR"/>
                  <w:i/>
                  <w:iCs/>
                  <w:u w:val="single"/>
                </w:rPr>
              </w:rPrChange>
            </w:rPr>
            <w:delText>разрешени</w:delText>
          </w:r>
        </w:del>
      </w:ins>
      <w:ins w:author="Вячеслав Медведев" w:date="2014-01-04T15:58:00Z" w:id="156">
        <w:del w:author="Алексей Медведев" w:date="2014-01-04T16:26:00Z" w:id="157">
          <w:r w:rsidDel="000E3097" w:rsidR="00AF658A">
            <w:rPr>
              <w:rFonts w:ascii="Times New Roman CYR" w:hAnsi="Times New Roman CYR" w:cs="Times New Roman CYR"/>
              <w:iCs/>
              <w:sz w:val="24"/>
              <w:szCs w:val="24"/>
            </w:rPr>
            <w:delText>и</w:delText>
          </w:r>
        </w:del>
      </w:ins>
      <w:ins w:author="медведев" w:date="2013-12-15T16:46:00Z" w:id="158">
        <w:del w:author="Алексей Медведев" w:date="2014-01-04T16:26:00Z" w:id="159">
          <w:r w:rsidRPr="00D11881" w:rsidDel="000E3097" w:rsidR="00490B0F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160">
                <w:rPr>
                  <w:rFonts w:ascii="Times New Roman CYR" w:hAnsi="Times New Roman CYR" w:cs="Times New Roman CYR"/>
                  <w:i/>
                  <w:iCs/>
                  <w:u w:val="single"/>
                </w:rPr>
              </w:rPrChange>
            </w:rPr>
            <w:delText>я</w:delText>
          </w:r>
        </w:del>
      </w:ins>
      <w:del w:author="Алексей Медведев" w:date="2014-01-04T16:26:00Z" w:id="161">
        <w:r w:rsidDel="000E3097" w:rsidR="00BD09F1">
          <w:rPr>
            <w:rStyle w:val="a5"/>
          </w:rPr>
          <w:commentReference w:id="131"/>
        </w:r>
        <w:r w:rsidDel="000E3097" w:rsidR="000E3097">
          <w:rPr>
            <w:rStyle w:val="a5"/>
          </w:rPr>
          <w:commentReference w:id="132"/>
        </w:r>
      </w:del>
      <w:ins w:author="медведев" w:date="2013-12-15T16:50:00Z" w:id="162">
        <w:del w:author="Алексей Медведев" w:date="2014-01-04T16:26:00Z" w:id="163">
          <w:r w:rsidRPr="00D11881" w:rsidDel="000E3097" w:rsidR="00490B0F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164">
                <w:rPr>
                  <w:rFonts w:ascii="Times New Roman CYR" w:hAnsi="Times New Roman CYR" w:cs="Times New Roman CYR"/>
                  <w:i/>
                  <w:iCs/>
                  <w:u w:val="single"/>
                </w:rPr>
              </w:rPrChange>
            </w:rPr>
            <w:delText>,</w:delText>
          </w:r>
        </w:del>
      </w:ins>
      <w:ins w:author="медведев" w:date="2013-12-15T16:49:00Z" w:id="165">
        <w:del w:author="Алексей Медведев" w:date="2014-01-04T16:26:00Z" w:id="166">
          <w:r w:rsidRPr="00D11881" w:rsidDel="000E3097" w:rsidR="00490B0F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167">
                <w:rPr>
                  <w:rFonts w:ascii="Times New Roman CYR" w:hAnsi="Times New Roman CYR" w:cs="Times New Roman CYR"/>
                  <w:i/>
                  <w:iCs/>
                  <w:u w:val="single"/>
                </w:rPr>
              </w:rPrChange>
            </w:rPr>
            <w:delText xml:space="preserve"> </w:delText>
          </w:r>
        </w:del>
      </w:ins>
      <w:ins w:author="медведев" w:date="2013-12-15T16:53:00Z" w:id="168">
        <w:r w:rsidRPr="00D11881" w:rsidR="005701CC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169">
              <w:rPr>
                <w:rFonts w:ascii="Times New Roman CYR" w:hAnsi="Times New Roman CYR" w:cs="Times New Roman CYR"/>
                <w:iCs/>
              </w:rPr>
            </w:rPrChange>
          </w:rPr>
          <w:t xml:space="preserve">вырос </w:t>
        </w:r>
      </w:ins>
      <w:ins w:author="медведев" w:date="2013-12-15T16:49:00Z" w:id="170">
        <w:r w:rsidRPr="00D11881" w:rsidR="00490B0F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171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>спрос</w:t>
        </w:r>
      </w:ins>
      <w:ins w:author="медведев" w:date="2013-12-15T16:53:00Z" w:id="172">
        <w:r w:rsidRPr="00D11881" w:rsidR="005701CC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173">
              <w:rPr>
                <w:rFonts w:ascii="Times New Roman CYR" w:hAnsi="Times New Roman CYR" w:cs="Times New Roman CYR"/>
                <w:iCs/>
              </w:rPr>
            </w:rPrChange>
          </w:rPr>
          <w:t xml:space="preserve"> на просмотр видео в высоком разрешении. </w:t>
        </w:r>
      </w:ins>
      <w:ins w:author="медведев" w:date="2013-12-15T16:54:00Z" w:id="174">
        <w:del w:author="Алексей Медведев" w:date="2014-01-04T16:20:00Z" w:id="175">
          <w:r w:rsidRPr="00D11881" w:rsidDel="000E3097" w:rsidR="005701CC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176">
                <w:rPr>
                  <w:rFonts w:ascii="Times New Roman CYR" w:hAnsi="Times New Roman CYR" w:cs="Times New Roman CYR"/>
                  <w:iCs/>
                </w:rPr>
              </w:rPrChange>
            </w:rPr>
            <w:delText>Предоставление данной</w:delText>
          </w:r>
        </w:del>
      </w:ins>
      <w:ins w:author="медведев" w:date="2013-12-15T16:56:00Z" w:id="177">
        <w:del w:author="Алексей Медведев" w:date="2014-01-04T16:20:00Z" w:id="178">
          <w:r w:rsidRPr="00D11881" w:rsidDel="000E3097" w:rsidR="005701CC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179">
                <w:rPr>
                  <w:rFonts w:ascii="Times New Roman CYR" w:hAnsi="Times New Roman CYR" w:cs="Times New Roman CYR"/>
                  <w:iCs/>
                </w:rPr>
              </w:rPrChange>
            </w:rPr>
            <w:delText xml:space="preserve"> возможности</w:delText>
          </w:r>
        </w:del>
      </w:ins>
      <w:ins w:author="медведев" w:date="2013-12-15T16:54:00Z" w:id="180">
        <w:del w:author="Алексей Медведев" w:date="2014-01-04T16:20:00Z" w:id="181">
          <w:r w:rsidRPr="00D11881" w:rsidDel="000E3097" w:rsidR="005701CC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182">
                <w:rPr>
                  <w:rFonts w:ascii="Times New Roman CYR" w:hAnsi="Times New Roman CYR" w:cs="Times New Roman CYR"/>
                  <w:iCs/>
                </w:rPr>
              </w:rPrChange>
            </w:rPr>
            <w:delText xml:space="preserve"> довольно важно, так</w:delText>
          </w:r>
        </w:del>
      </w:ins>
      <w:ins w:author="медведев" w:date="2013-12-15T16:56:00Z" w:id="183">
        <w:del w:author="Алексей Медведев" w:date="2014-01-04T16:20:00Z" w:id="184">
          <w:r w:rsidRPr="00D11881" w:rsidDel="000E3097" w:rsidR="005701CC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185">
                <w:rPr>
                  <w:rFonts w:ascii="Times New Roman CYR" w:hAnsi="Times New Roman CYR" w:cs="Times New Roman CYR"/>
                  <w:iCs/>
                </w:rPr>
              </w:rPrChange>
            </w:rPr>
            <w:delText xml:space="preserve"> это позволяет </w:delText>
          </w:r>
          <w:commentRangeStart w:id="186"/>
          <w:commentRangeStart w:id="187"/>
          <w:r w:rsidRPr="00D11881" w:rsidDel="000E3097" w:rsidR="005701CC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188">
                <w:rPr>
                  <w:rFonts w:ascii="Times New Roman CYR" w:hAnsi="Times New Roman CYR" w:cs="Times New Roman CYR"/>
                  <w:iCs/>
                </w:rPr>
              </w:rPrChange>
            </w:rPr>
            <w:delText>удовлетворить потребности</w:delText>
          </w:r>
        </w:del>
      </w:ins>
      <w:ins w:author="Алексей Медведев" w:date="2014-01-04T16:20:00Z" w:id="189">
        <w:r w:rsidR="000E3097">
          <w:rPr>
            <w:rFonts w:ascii="Times New Roman CYR" w:hAnsi="Times New Roman CYR" w:cs="Times New Roman CYR"/>
            <w:iCs/>
            <w:sz w:val="24"/>
            <w:szCs w:val="24"/>
          </w:rPr>
          <w:t xml:space="preserve">В связи с </w:t>
        </w:r>
      </w:ins>
      <w:ins w:author="Алексей Медведев" w:date="2014-01-04T16:21:00Z" w:id="190">
        <w:r w:rsidR="000E3097">
          <w:rPr>
            <w:rFonts w:ascii="Times New Roman CYR" w:hAnsi="Times New Roman CYR" w:cs="Times New Roman CYR"/>
            <w:iCs/>
            <w:sz w:val="24"/>
            <w:szCs w:val="24"/>
          </w:rPr>
          <w:t xml:space="preserve">этим важно производить запись и трансляцию в </w:t>
        </w:r>
      </w:ins>
      <w:ins w:author="Алексей Медведев" w:date="2014-01-04T16:22:00Z" w:id="191">
        <w:r w:rsidR="000E3097">
          <w:rPr>
            <w:rFonts w:ascii="Times New Roman CYR" w:hAnsi="Times New Roman CYR" w:cs="Times New Roman CYR"/>
            <w:iCs/>
            <w:sz w:val="24"/>
            <w:szCs w:val="24"/>
          </w:rPr>
          <w:t>актуальных на сегодняшний день форматах.</w:t>
        </w:r>
      </w:ins>
      <w:ins w:author="медведев" w:date="2013-12-15T16:56:00Z" w:id="192">
        <w:r w:rsidRPr="00D11881" w:rsidR="005701CC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193">
              <w:rPr>
                <w:rFonts w:ascii="Times New Roman CYR" w:hAnsi="Times New Roman CYR" w:cs="Times New Roman CYR"/>
                <w:iCs/>
              </w:rPr>
            </w:rPrChange>
          </w:rPr>
          <w:t xml:space="preserve"> </w:t>
        </w:r>
      </w:ins>
      <w:commentRangeEnd w:id="186"/>
      <w:r w:rsidR="00BD09F1">
        <w:rPr>
          <w:rStyle w:val="a5"/>
        </w:rPr>
        <w:commentReference w:id="186"/>
      </w:r>
      <w:commentRangeEnd w:id="187"/>
      <w:r w:rsidR="000E3097">
        <w:rPr>
          <w:rStyle w:val="a5"/>
        </w:rPr>
        <w:commentReference w:id="187"/>
      </w:r>
      <w:ins w:author="медведев" w:date="2013-12-15T16:56:00Z" w:id="195">
        <w:del w:author="Алексей Медведев" w:date="2014-01-04T16:17:00Z" w:id="196">
          <w:r w:rsidRPr="00D11881" w:rsidDel="000E3097" w:rsidR="005701CC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197">
                <w:rPr>
                  <w:rFonts w:ascii="Times New Roman CYR" w:hAnsi="Times New Roman CYR" w:cs="Times New Roman CYR"/>
                  <w:iCs/>
                </w:rPr>
              </w:rPrChange>
            </w:rPr>
            <w:delText xml:space="preserve">существующих </w:delText>
          </w:r>
        </w:del>
      </w:ins>
      <w:ins w:author="медведев" w:date="2013-12-15T16:57:00Z" w:id="198">
        <w:del w:author="Алексей Медведев" w:date="2014-01-04T16:17:00Z" w:id="199">
          <w:r w:rsidRPr="00D11881" w:rsidDel="000E3097" w:rsidR="005701CC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200">
                <w:rPr>
                  <w:rFonts w:ascii="Times New Roman CYR" w:hAnsi="Times New Roman CYR" w:cs="Times New Roman CYR"/>
                  <w:iCs/>
                </w:rPr>
              </w:rPrChange>
            </w:rPr>
            <w:delText xml:space="preserve"> клиентов</w:delText>
          </w:r>
        </w:del>
      </w:ins>
      <w:ins w:author="Алексей Медведев" w:date="2014-01-04T16:17:00Z" w:id="201">
        <w:r w:rsidRPr="00A0746A" w:rsidR="000E3097">
          <w:rPr>
            <w:rFonts w:ascii="Times New Roman CYR" w:hAnsi="Times New Roman CYR" w:cs="Times New Roman CYR"/>
            <w:iCs/>
            <w:sz w:val="24"/>
            <w:szCs w:val="24"/>
          </w:rPr>
          <w:t>существующих клиентов</w:t>
        </w:r>
      </w:ins>
      <w:ins w:author="медведев" w:date="2013-12-15T16:57:00Z" w:id="202">
        <w:r w:rsidRPr="00D11881" w:rsidR="005701CC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203">
              <w:rPr>
                <w:rFonts w:ascii="Times New Roman CYR" w:hAnsi="Times New Roman CYR" w:cs="Times New Roman CYR"/>
                <w:iCs/>
              </w:rPr>
            </w:rPrChange>
          </w:rPr>
          <w:t xml:space="preserve"> и  привлечь внимание новых.</w:t>
        </w:r>
      </w:ins>
      <w:del w:author="медведев" w:date="2013-12-15T16:36:00Z" w:id="204">
        <w:r w:rsidRPr="00D11881" w:rsidDel="009E4DFF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205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rPrChange>
          </w:rPr>
          <w:tab/>
          <w:delText>Описание потребности заказчика в выполнении проекта (объем – 5-7 строк);</w:delText>
        </w:r>
      </w:del>
    </w:p>
    <w:p w:rsidRPr="00D11881" w:rsidR="002066EC" w:rsidP="00AF55C8" w:rsidRDefault="002066EC" w14:paraId="285CD9CD" w14:textId="77777777">
      <w:pPr>
        <w:widowControl w:val="0"/>
        <w:numPr>
          <w:ilvl w:val="12"/>
          <w:numId w:val="0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 CYR" w:hAnsi="Times New Roman CYR" w:cs="Times New Roman CYR"/>
          <w:iCs/>
          <w:sz w:val="24"/>
          <w:szCs w:val="24"/>
          <w:u w:val="single"/>
          <w:rPrChange w:author="медведев" w:date="2013-12-15T18:35:00Z" w:id="206">
            <w:rPr>
              <w:rFonts w:ascii="Times New Roman CYR" w:hAnsi="Times New Roman CYR" w:cs="Times New Roman CYR"/>
              <w:iCs/>
              <w:u w:val="single"/>
            </w:rPr>
          </w:rPrChange>
        </w:rPr>
      </w:pPr>
      <w:r w:rsidRPr="00D11881">
        <w:rPr>
          <w:rFonts w:ascii="Times New Roman CYR" w:hAnsi="Times New Roman CYR" w:cs="Times New Roman CYR"/>
          <w:iCs/>
          <w:sz w:val="24"/>
          <w:szCs w:val="24"/>
          <w:rPrChange w:author="медведев" w:date="2013-12-15T18:35:00Z" w:id="207">
            <w:rPr>
              <w:rFonts w:ascii="Times New Roman CYR" w:hAnsi="Times New Roman CYR" w:cs="Times New Roman CYR"/>
              <w:iCs/>
            </w:rPr>
          </w:rPrChange>
        </w:rPr>
        <w:t>b.</w:t>
      </w:r>
      <w:r w:rsidRPr="00D11881">
        <w:rPr>
          <w:rFonts w:ascii="Times New Roman CYR" w:hAnsi="Times New Roman CYR" w:cs="Times New Roman CYR"/>
          <w:iCs/>
          <w:sz w:val="24"/>
          <w:szCs w:val="24"/>
          <w:rPrChange w:author="медведев" w:date="2013-12-15T18:35:00Z" w:id="208">
            <w:rPr>
              <w:rFonts w:ascii="Times New Roman CYR" w:hAnsi="Times New Roman CYR" w:cs="Times New Roman CYR"/>
              <w:iCs/>
            </w:rPr>
          </w:rPrChange>
        </w:rPr>
        <w:tab/>
      </w:r>
      <w:r w:rsidRPr="00D11881">
        <w:rPr>
          <w:rFonts w:ascii="Times New Roman CYR" w:hAnsi="Times New Roman CYR" w:cs="Times New Roman CYR"/>
          <w:iCs/>
          <w:sz w:val="24"/>
          <w:szCs w:val="24"/>
          <w:rPrChange w:author="медведев" w:date="2013-12-15T18:35:00Z" w:id="208">
            <w:rPr>
              <w:rFonts w:ascii="Times New Roman CYR" w:hAnsi="Times New Roman CYR" w:cs="Times New Roman CYR"/>
              <w:iCs/>
            </w:rPr>
          </w:rPrChange>
        </w:rPr>
        <w:t>Цели проекта</w:t>
      </w:r>
      <w:r w:rsidRPr="00D11881">
        <w:rPr>
          <w:rFonts w:ascii="Times New Roman CYR" w:hAnsi="Times New Roman CYR" w:cs="Times New Roman CYR"/>
          <w:iCs/>
          <w:sz w:val="24"/>
          <w:szCs w:val="24"/>
          <w:u w:val="single"/>
          <w:rPrChange w:author="медведев" w:date="2013-12-15T18:35:00Z" w:id="209">
            <w:rPr>
              <w:rFonts w:ascii="Times New Roman CYR" w:hAnsi="Times New Roman CYR" w:cs="Times New Roman CYR"/>
              <w:iCs/>
              <w:u w:val="single"/>
            </w:rPr>
          </w:rPrChange>
        </w:rPr>
        <w:t xml:space="preserve"> </w:t>
      </w:r>
    </w:p>
    <w:p w:rsidRPr="00D11881" w:rsidR="00C122DC" w:rsidP="00C122DC" w:rsidRDefault="000A52A8" w14:paraId="0D1C4B97" w14:textId="0178689D">
      <w:pPr>
        <w:widowControl w:val="0"/>
        <w:numPr>
          <w:ilvl w:val="0"/>
          <w:numId w:val="11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Cs/>
          <w:sz w:val="24"/>
          <w:szCs w:val="24"/>
          <w:rPrChange w:author="медведев" w:date="2013-12-15T18:35:00Z" w:id="210">
            <w:rPr>
              <w:rFonts w:ascii="Times New Roman CYR" w:hAnsi="Times New Roman CYR" w:cs="Times New Roman CYR"/>
              <w:iCs/>
            </w:rPr>
          </w:rPrChange>
        </w:rPr>
      </w:pPr>
      <w:commentRangeStart w:id="211"/>
      <w:commentRangeStart w:id="212"/>
      <w:del w:author="медведев" w:date="2013-12-15T16:58:00Z" w:id="213">
        <w:r w:rsidRPr="00D11881" w:rsidDel="005701CC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214">
              <w:rPr>
                <w:rFonts w:ascii="Times New Roman CYR" w:hAnsi="Times New Roman CYR" w:cs="Times New Roman CYR"/>
                <w:iCs/>
              </w:rPr>
            </w:rPrChange>
          </w:rPr>
          <w:delText xml:space="preserve">Создание системы </w:delText>
        </w:r>
        <w:r w:rsidRPr="00D11881" w:rsidDel="005701CC" w:rsidR="00C122DC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215">
              <w:rPr>
                <w:rFonts w:ascii="Times New Roman CYR" w:hAnsi="Times New Roman CYR" w:cs="Times New Roman CYR"/>
                <w:iCs/>
              </w:rPr>
            </w:rPrChange>
          </w:rPr>
          <w:delText xml:space="preserve">захвата потоков видео в формате </w:delText>
        </w:r>
        <w:r w:rsidRPr="00D11881" w:rsidDel="005701CC" w:rsidR="00C122DC">
          <w:rPr>
            <w:rFonts w:ascii="Times New Roman CYR" w:hAnsi="Times New Roman CYR" w:cs="Times New Roman CYR"/>
            <w:iCs/>
            <w:sz w:val="24"/>
            <w:szCs w:val="24"/>
            <w:lang w:val="en-US"/>
            <w:rPrChange w:author="медведев" w:date="2013-12-15T18:35:00Z" w:id="216">
              <w:rPr>
                <w:rFonts w:ascii="Times New Roman CYR" w:hAnsi="Times New Roman CYR" w:cs="Times New Roman CYR"/>
                <w:iCs/>
                <w:lang w:val="en-US"/>
              </w:rPr>
            </w:rPrChange>
          </w:rPr>
          <w:delText>HDV</w:delText>
        </w:r>
        <w:r w:rsidRPr="00D11881" w:rsidDel="005701CC" w:rsidR="00C122DC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217">
              <w:rPr>
                <w:rFonts w:ascii="Times New Roman CYR" w:hAnsi="Times New Roman CYR" w:cs="Times New Roman CYR"/>
                <w:iCs/>
              </w:rPr>
            </w:rPrChange>
          </w:rPr>
          <w:delText xml:space="preserve"> </w:delText>
        </w:r>
        <w:r w:rsidRPr="00D11881" w:rsidDel="005701CC" w:rsidR="00C122DC">
          <w:rPr>
            <w:rFonts w:ascii="Times New Roman CYR" w:hAnsi="Times New Roman CYR" w:cs="Times New Roman CYR"/>
            <w:iCs/>
            <w:sz w:val="24"/>
            <w:szCs w:val="24"/>
            <w:lang w:val="en-US"/>
            <w:rPrChange w:author="медведев" w:date="2013-12-15T18:35:00Z" w:id="218">
              <w:rPr>
                <w:rFonts w:ascii="Times New Roman CYR" w:hAnsi="Times New Roman CYR" w:cs="Times New Roman CYR"/>
                <w:iCs/>
                <w:lang w:val="en-US"/>
              </w:rPr>
            </w:rPrChange>
          </w:rPr>
          <w:delText>c</w:delText>
        </w:r>
        <w:r w:rsidRPr="00D11881" w:rsidDel="005701CC" w:rsidR="00C122DC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219">
              <w:rPr>
                <w:rFonts w:ascii="Times New Roman CYR" w:hAnsi="Times New Roman CYR" w:cs="Times New Roman CYR"/>
                <w:iCs/>
              </w:rPr>
            </w:rPrChange>
          </w:rPr>
          <w:delText xml:space="preserve"> высокоскоростной шины </w:delText>
        </w:r>
        <w:r w:rsidRPr="00D11881" w:rsidDel="005701CC" w:rsidR="00C122DC">
          <w:rPr>
            <w:rFonts w:ascii="Times New Roman CYR" w:hAnsi="Times New Roman CYR" w:cs="Times New Roman CYR"/>
            <w:iCs/>
            <w:sz w:val="24"/>
            <w:szCs w:val="24"/>
            <w:lang w:val="en-US"/>
            <w:rPrChange w:author="медведев" w:date="2013-12-15T18:35:00Z" w:id="220">
              <w:rPr>
                <w:rFonts w:ascii="Times New Roman CYR" w:hAnsi="Times New Roman CYR" w:cs="Times New Roman CYR"/>
                <w:iCs/>
                <w:lang w:val="en-US"/>
              </w:rPr>
            </w:rPrChange>
          </w:rPr>
          <w:delText>FireWire</w:delText>
        </w:r>
        <w:r w:rsidRPr="00D11881" w:rsidDel="005701CC" w:rsidR="00C122DC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221">
              <w:rPr>
                <w:rFonts w:ascii="Times New Roman CYR" w:hAnsi="Times New Roman CYR" w:cs="Times New Roman CYR"/>
                <w:iCs/>
              </w:rPr>
            </w:rPrChange>
          </w:rPr>
          <w:delText>(</w:delText>
        </w:r>
        <w:r w:rsidRPr="00D11881" w:rsidDel="005701CC" w:rsidR="00C122DC">
          <w:rPr>
            <w:rFonts w:ascii="Times New Roman CYR" w:hAnsi="Times New Roman CYR" w:cs="Times New Roman CYR"/>
            <w:iCs/>
            <w:sz w:val="24"/>
            <w:szCs w:val="24"/>
            <w:lang w:val="en-US"/>
            <w:rPrChange w:author="медведев" w:date="2013-12-15T18:35:00Z" w:id="222">
              <w:rPr>
                <w:rFonts w:ascii="Times New Roman CYR" w:hAnsi="Times New Roman CYR" w:cs="Times New Roman CYR"/>
                <w:iCs/>
                <w:lang w:val="en-US"/>
              </w:rPr>
            </w:rPrChange>
          </w:rPr>
          <w:delText>IEEE</w:delText>
        </w:r>
        <w:r w:rsidRPr="00D11881" w:rsidDel="005701CC" w:rsidR="00C122DC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223">
              <w:rPr>
                <w:rFonts w:ascii="Times New Roman CYR" w:hAnsi="Times New Roman CYR" w:cs="Times New Roman CYR"/>
                <w:iCs/>
              </w:rPr>
            </w:rPrChange>
          </w:rPr>
          <w:delText xml:space="preserve"> 1394)</w:delText>
        </w:r>
      </w:del>
      <w:ins w:author="медведев" w:date="2013-12-15T16:58:00Z" w:id="224">
        <w:r w:rsidRPr="00D11881" w:rsidR="005701CC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225">
              <w:rPr>
                <w:rFonts w:ascii="Times New Roman CYR" w:hAnsi="Times New Roman CYR" w:cs="Times New Roman CYR"/>
                <w:iCs/>
              </w:rPr>
            </w:rPrChange>
          </w:rPr>
          <w:t xml:space="preserve">Повышения качества </w:t>
        </w:r>
      </w:ins>
      <w:ins w:author="Алексей Медведев" w:date="2014-01-04T16:24:00Z" w:id="226">
        <w:r w:rsidR="000E3097">
          <w:rPr>
            <w:rFonts w:ascii="Times New Roman CYR" w:hAnsi="Times New Roman CYR" w:cs="Times New Roman CYR"/>
            <w:iCs/>
            <w:sz w:val="24"/>
            <w:szCs w:val="24"/>
          </w:rPr>
          <w:t xml:space="preserve">записи и вещания </w:t>
        </w:r>
      </w:ins>
      <w:ins w:author="медведев" w:date="2013-12-15T16:58:00Z" w:id="227">
        <w:r w:rsidRPr="00D11881" w:rsidR="005701CC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228">
              <w:rPr>
                <w:rFonts w:ascii="Times New Roman CYR" w:hAnsi="Times New Roman CYR" w:cs="Times New Roman CYR"/>
                <w:iCs/>
              </w:rPr>
            </w:rPrChange>
          </w:rPr>
          <w:t>видео</w:t>
        </w:r>
      </w:ins>
      <w:commentRangeEnd w:id="211"/>
      <w:r w:rsidR="00BD09F1">
        <w:rPr>
          <w:rStyle w:val="a5"/>
        </w:rPr>
        <w:commentReference w:id="211"/>
      </w:r>
      <w:commentRangeEnd w:id="212"/>
      <w:r w:rsidR="00FE2800">
        <w:rPr>
          <w:rStyle w:val="a5"/>
        </w:rPr>
        <w:commentReference w:id="212"/>
      </w:r>
      <w:ins w:author="Алексей Медведев" w:date="2014-01-04T16:29:00Z" w:id="229">
        <w:r w:rsidR="000E3097">
          <w:rPr>
            <w:rFonts w:ascii="Times New Roman CYR" w:hAnsi="Times New Roman CYR" w:cs="Times New Roman CYR"/>
            <w:iCs/>
            <w:sz w:val="24"/>
            <w:szCs w:val="24"/>
          </w:rPr>
          <w:t xml:space="preserve"> в формате </w:t>
        </w:r>
        <w:r w:rsidR="000E3097">
          <w:rPr>
            <w:rFonts w:ascii="Times New Roman CYR" w:hAnsi="Times New Roman CYR" w:cs="Times New Roman CYR"/>
            <w:iCs/>
            <w:sz w:val="24"/>
            <w:szCs w:val="24"/>
            <w:lang w:val="en-US"/>
          </w:rPr>
          <w:t>HD</w:t>
        </w:r>
      </w:ins>
    </w:p>
    <w:p w:rsidRPr="00D11881" w:rsidR="00C122DC" w:rsidP="000A52A8" w:rsidRDefault="000A52A8" w14:paraId="118CA997" w14:textId="0CC3FC45">
      <w:pPr>
        <w:widowControl w:val="0"/>
        <w:numPr>
          <w:ilvl w:val="0"/>
          <w:numId w:val="11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Cs/>
          <w:sz w:val="24"/>
          <w:szCs w:val="24"/>
          <w:rPrChange w:author="медведев" w:date="2013-12-15T18:35:00Z" w:id="230">
            <w:rPr>
              <w:rFonts w:ascii="Times New Roman CYR" w:hAnsi="Times New Roman CYR" w:cs="Times New Roman CYR"/>
              <w:iCs/>
            </w:rPr>
          </w:rPrChange>
        </w:rPr>
      </w:pPr>
      <w:commentRangeStart w:id="231"/>
      <w:del w:author="медведев" w:date="2013-12-15T16:59:00Z" w:id="232">
        <w:r w:rsidRPr="00D11881" w:rsidDel="005701CC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233">
              <w:rPr>
                <w:rFonts w:ascii="Times New Roman CYR" w:hAnsi="Times New Roman CYR" w:cs="Times New Roman CYR"/>
                <w:iCs/>
              </w:rPr>
            </w:rPrChange>
          </w:rPr>
          <w:delText xml:space="preserve">Создание системы </w:delText>
        </w:r>
        <w:r w:rsidRPr="00D11881" w:rsidDel="005701CC" w:rsidR="00C122DC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234">
              <w:rPr>
                <w:rFonts w:ascii="Times New Roman CYR" w:hAnsi="Times New Roman CYR" w:cs="Times New Roman CYR"/>
                <w:iCs/>
              </w:rPr>
            </w:rPrChange>
          </w:rPr>
          <w:delText xml:space="preserve">захвата потоков видео в формате </w:delText>
        </w:r>
        <w:r w:rsidRPr="00D11881" w:rsidDel="005701CC" w:rsidR="00C122DC">
          <w:rPr>
            <w:rFonts w:ascii="Times New Roman CYR" w:hAnsi="Times New Roman CYR" w:cs="Times New Roman CYR"/>
            <w:iCs/>
            <w:sz w:val="24"/>
            <w:szCs w:val="24"/>
            <w:lang w:val="en-US"/>
            <w:rPrChange w:author="медведев" w:date="2013-12-15T18:35:00Z" w:id="235">
              <w:rPr>
                <w:rFonts w:ascii="Times New Roman CYR" w:hAnsi="Times New Roman CYR" w:cs="Times New Roman CYR"/>
                <w:iCs/>
                <w:lang w:val="en-US"/>
              </w:rPr>
            </w:rPrChange>
          </w:rPr>
          <w:delText>HDV</w:delText>
        </w:r>
        <w:r w:rsidRPr="00D11881" w:rsidDel="005701CC" w:rsidR="00C122DC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236">
              <w:rPr>
                <w:rFonts w:ascii="Times New Roman CYR" w:hAnsi="Times New Roman CYR" w:cs="Times New Roman CYR"/>
                <w:iCs/>
              </w:rPr>
            </w:rPrChange>
          </w:rPr>
          <w:delText xml:space="preserve"> через </w:delText>
        </w:r>
        <w:r w:rsidRPr="00D11881" w:rsidDel="005701CC" w:rsidR="00C122DC">
          <w:rPr>
            <w:rFonts w:ascii="Times New Roman CYR" w:hAnsi="Times New Roman CYR" w:cs="Times New Roman CYR"/>
            <w:iCs/>
            <w:sz w:val="24"/>
            <w:szCs w:val="24"/>
            <w:lang w:val="en-US"/>
            <w:rPrChange w:author="медведев" w:date="2013-12-15T18:35:00Z" w:id="237">
              <w:rPr>
                <w:rFonts w:ascii="Times New Roman CYR" w:hAnsi="Times New Roman CYR" w:cs="Times New Roman CYR"/>
                <w:iCs/>
                <w:lang w:val="en-US"/>
              </w:rPr>
            </w:rPrChange>
          </w:rPr>
          <w:delText>HDMI</w:delText>
        </w:r>
        <w:r w:rsidRPr="00D11881" w:rsidDel="005701CC" w:rsidR="00C122DC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238">
              <w:rPr>
                <w:rFonts w:ascii="Times New Roman CYR" w:hAnsi="Times New Roman CYR" w:cs="Times New Roman CYR"/>
                <w:iCs/>
              </w:rPr>
            </w:rPrChange>
          </w:rPr>
          <w:delText xml:space="preserve"> интерфейс </w:delText>
        </w:r>
      </w:del>
      <w:ins w:author="медведев" w:date="2013-12-15T16:59:00Z" w:id="239">
        <w:del w:author="Алексей Медведев" w:date="2014-01-04T16:31:00Z" w:id="240">
          <w:r w:rsidRPr="00D11881" w:rsidDel="000E3097" w:rsidR="005701CC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241">
                <w:rPr>
                  <w:rFonts w:ascii="Times New Roman CYR" w:hAnsi="Times New Roman CYR" w:cs="Times New Roman CYR"/>
                  <w:iCs/>
                </w:rPr>
              </w:rPrChange>
            </w:rPr>
            <w:delText>Расширение функциональности</w:delText>
          </w:r>
        </w:del>
      </w:ins>
      <w:ins w:author="медведев" w:date="2013-12-15T17:00:00Z" w:id="242">
        <w:del w:author="Алексей Медведев" w:date="2014-01-04T16:31:00Z" w:id="243">
          <w:r w:rsidRPr="00D11881" w:rsidDel="000E3097" w:rsidR="005701CC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244">
                <w:rPr>
                  <w:rFonts w:ascii="Times New Roman CYR" w:hAnsi="Times New Roman CYR" w:cs="Times New Roman CYR"/>
                  <w:iCs/>
                </w:rPr>
              </w:rPrChange>
            </w:rPr>
            <w:delText xml:space="preserve"> существующей системы для </w:delText>
          </w:r>
        </w:del>
      </w:ins>
      <w:ins w:author="Вячеслав Медведев" w:date="2014-01-04T15:57:00Z" w:id="245">
        <w:del w:author="Алексей Медведев" w:date="2014-01-04T16:31:00Z" w:id="246">
          <w:r w:rsidDel="000E3097" w:rsidR="005F1FFB">
            <w:rPr>
              <w:rFonts w:ascii="Times New Roman CYR" w:hAnsi="Times New Roman CYR" w:cs="Times New Roman CYR"/>
              <w:iCs/>
              <w:sz w:val="24"/>
              <w:szCs w:val="24"/>
            </w:rPr>
            <w:delText xml:space="preserve">работы </w:delText>
          </w:r>
        </w:del>
      </w:ins>
      <w:ins w:author="медведев" w:date="2013-12-15T17:00:00Z" w:id="247">
        <w:del w:author="Алексей Медведев" w:date="2014-01-04T16:31:00Z" w:id="248">
          <w:r w:rsidRPr="00D11881" w:rsidDel="000E3097" w:rsidR="005701CC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249">
                <w:rPr>
                  <w:rFonts w:ascii="Times New Roman CYR" w:hAnsi="Times New Roman CYR" w:cs="Times New Roman CYR"/>
                  <w:iCs/>
                </w:rPr>
              </w:rPrChange>
            </w:rPr>
            <w:delText xml:space="preserve">с </w:delText>
          </w:r>
          <w:r w:rsidRPr="00D11881" w:rsidDel="000E3097" w:rsidR="005701CC">
            <w:rPr>
              <w:rFonts w:ascii="Times New Roman CYR" w:hAnsi="Times New Roman CYR" w:cs="Times New Roman CYR"/>
              <w:iCs/>
              <w:sz w:val="24"/>
              <w:szCs w:val="24"/>
              <w:lang w:val="en-US"/>
              <w:rPrChange w:author="медведев" w:date="2013-12-15T18:35:00Z" w:id="250">
                <w:rPr>
                  <w:rFonts w:ascii="Times New Roman CYR" w:hAnsi="Times New Roman CYR" w:cs="Times New Roman CYR"/>
                  <w:iCs/>
                  <w:lang w:val="en-US"/>
                </w:rPr>
              </w:rPrChange>
            </w:rPr>
            <w:delText>HD</w:delText>
          </w:r>
          <w:r w:rsidRPr="00D11881" w:rsidDel="000E3097" w:rsidR="005701CC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251">
                <w:rPr>
                  <w:rFonts w:ascii="Times New Roman CYR" w:hAnsi="Times New Roman CYR" w:cs="Times New Roman CYR"/>
                  <w:iCs/>
                </w:rPr>
              </w:rPrChange>
            </w:rPr>
            <w:delText xml:space="preserve"> видео на существующем оборудование</w:delText>
          </w:r>
        </w:del>
      </w:ins>
      <w:commentRangeEnd w:id="231"/>
      <w:del w:author="Алексей Медведев" w:date="2014-01-04T16:31:00Z" w:id="252">
        <w:r w:rsidDel="000E3097" w:rsidR="00BD09F1">
          <w:rPr>
            <w:rStyle w:val="a5"/>
          </w:rPr>
          <w:commentReference w:id="231"/>
        </w:r>
      </w:del>
      <w:ins w:author="Алексей Медведев" w:date="2014-01-04T16:31:00Z" w:id="253">
        <w:r w:rsidR="000E3097">
          <w:rPr>
            <w:rFonts w:ascii="Times New Roman CYR" w:hAnsi="Times New Roman CYR" w:cs="Times New Roman CYR"/>
            <w:iCs/>
            <w:sz w:val="24"/>
            <w:szCs w:val="24"/>
          </w:rPr>
          <w:t xml:space="preserve">Интеграция </w:t>
        </w:r>
      </w:ins>
      <w:ins w:author="Алексей Медведев" w:date="2014-01-04T16:34:00Z" w:id="254">
        <w:r w:rsidR="00A0746A">
          <w:rPr>
            <w:rFonts w:ascii="Times New Roman CYR" w:hAnsi="Times New Roman CYR" w:cs="Times New Roman CYR"/>
            <w:iCs/>
            <w:sz w:val="24"/>
            <w:szCs w:val="24"/>
          </w:rPr>
          <w:t xml:space="preserve">возможности </w:t>
        </w:r>
      </w:ins>
      <w:ins w:author="Алексей Медведев" w:date="2014-01-04T16:32:00Z" w:id="255">
        <w:r w:rsidR="00A0746A">
          <w:rPr>
            <w:rFonts w:ascii="Times New Roman CYR" w:hAnsi="Times New Roman CYR" w:cs="Times New Roman CYR"/>
            <w:iCs/>
            <w:sz w:val="24"/>
            <w:szCs w:val="24"/>
          </w:rPr>
          <w:t xml:space="preserve">работы с </w:t>
        </w:r>
        <w:r w:rsidR="00A0746A">
          <w:rPr>
            <w:rFonts w:ascii="Times New Roman CYR" w:hAnsi="Times New Roman CYR" w:cs="Times New Roman CYR"/>
            <w:iCs/>
            <w:sz w:val="24"/>
            <w:szCs w:val="24"/>
            <w:lang w:val="en-US"/>
          </w:rPr>
          <w:t>HD</w:t>
        </w:r>
        <w:r w:rsidR="00A0746A">
          <w:rPr>
            <w:rFonts w:ascii="Times New Roman CYR" w:hAnsi="Times New Roman CYR" w:cs="Times New Roman CYR"/>
            <w:iCs/>
            <w:sz w:val="24"/>
            <w:szCs w:val="24"/>
          </w:rPr>
          <w:t xml:space="preserve"> видео на базе </w:t>
        </w:r>
      </w:ins>
      <w:ins w:author="Алексей Медведев" w:date="2014-01-04T16:33:00Z" w:id="256">
        <w:r w:rsidR="00A0746A">
          <w:rPr>
            <w:rFonts w:ascii="Times New Roman CYR" w:hAnsi="Times New Roman CYR" w:cs="Times New Roman CYR"/>
            <w:iCs/>
            <w:sz w:val="24"/>
            <w:szCs w:val="24"/>
          </w:rPr>
          <w:t>существующ</w:t>
        </w:r>
      </w:ins>
      <w:ins w:author="Алексей Медведев" w:date="2014-01-04T16:34:00Z" w:id="257">
        <w:r w:rsidR="00A0746A">
          <w:rPr>
            <w:rFonts w:ascii="Times New Roman CYR" w:hAnsi="Times New Roman CYR" w:cs="Times New Roman CYR"/>
            <w:iCs/>
            <w:sz w:val="24"/>
            <w:szCs w:val="24"/>
          </w:rPr>
          <w:t>ем оборудовании.</w:t>
        </w:r>
      </w:ins>
    </w:p>
    <w:p w:rsidRPr="00A0746A" w:rsidR="00C122DC" w:rsidDel="00A0746A" w:rsidP="000905DC" w:rsidRDefault="00A0746A" w14:paraId="5C52AF24" w14:textId="32E19D39">
      <w:pPr>
        <w:widowControl w:val="0"/>
        <w:numPr>
          <w:ilvl w:val="0"/>
          <w:numId w:val="11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del w:author="Алексей Медведев" w:date="2014-01-04T16:36:00Z" w:id="258"/>
          <w:rFonts w:ascii="Times New Roman CYR" w:hAnsi="Times New Roman CYR" w:cs="Times New Roman CYR"/>
          <w:i/>
          <w:iCs/>
          <w:sz w:val="24"/>
          <w:szCs w:val="24"/>
          <w:rPrChange w:author="Алексей Медведев" w:date="2014-01-04T16:36:00Z" w:id="259">
            <w:rPr>
              <w:del w:author="Алексей Медведев" w:date="2014-01-04T16:36:00Z" w:id="260"/>
              <w:rFonts w:ascii="Times New Roman CYR" w:hAnsi="Times New Roman CYR" w:cs="Times New Roman CYR"/>
              <w:iCs/>
            </w:rPr>
          </w:rPrChange>
        </w:rPr>
      </w:pPr>
      <w:ins w:author="Алексей Медведев" w:date="2014-01-04T16:36:00Z" w:id="261">
        <w:r w:rsidRPr="00A0746A">
          <w:rPr>
            <w:rFonts w:ascii="Times New Roman" w:hAnsi="Times New Roman"/>
            <w:sz w:val="24"/>
            <w:szCs w:val="24"/>
            <w:rPrChange w:author="Алексей Медведев" w:date="2014-01-04T16:36:00Z" w:id="262">
              <w:rPr/>
            </w:rPrChange>
          </w:rPr>
          <w:t>Увеличение количества поддерживаемых программным комплексом устройств захвата видео</w:t>
        </w:r>
      </w:ins>
      <w:commentRangeStart w:id="263"/>
      <w:del w:author="Алексей Медведев" w:date="2014-01-04T16:36:00Z" w:id="264">
        <w:r w:rsidRPr="00A0746A" w:rsidDel="00A0746A" w:rsidR="000A52A8">
          <w:rPr>
            <w:rFonts w:ascii="Times New Roman CYR" w:hAnsi="Times New Roman CYR" w:cs="Times New Roman CYR"/>
            <w:i/>
            <w:iCs/>
            <w:sz w:val="24"/>
            <w:szCs w:val="24"/>
            <w:rPrChange w:author="Алексей Медведев" w:date="2014-01-04T16:36:00Z" w:id="265">
              <w:rPr>
                <w:rFonts w:ascii="Times New Roman CYR" w:hAnsi="Times New Roman CYR" w:cs="Times New Roman CYR"/>
                <w:iCs/>
              </w:rPr>
            </w:rPrChange>
          </w:rPr>
          <w:delText>Создание системы микширования видео полностью работающей в формате HDV</w:delText>
        </w:r>
      </w:del>
      <w:ins w:author="медведев" w:date="2013-12-15T17:01:00Z" w:id="266">
        <w:del w:author="Алексей Медведев" w:date="2014-01-04T16:36:00Z" w:id="267">
          <w:r w:rsidRPr="00A0746A" w:rsidDel="00A0746A" w:rsidR="005701CC">
            <w:rPr>
              <w:rFonts w:ascii="Times New Roman CYR" w:hAnsi="Times New Roman CYR" w:cs="Times New Roman CYR"/>
              <w:i/>
              <w:iCs/>
              <w:sz w:val="24"/>
              <w:szCs w:val="24"/>
              <w:rPrChange w:author="Алексей Медведев" w:date="2014-01-04T16:36:00Z" w:id="268">
                <w:rPr>
                  <w:rFonts w:ascii="Times New Roman CYR" w:hAnsi="Times New Roman CYR" w:cs="Times New Roman CYR"/>
                  <w:iCs/>
                </w:rPr>
              </w:rPrChange>
            </w:rPr>
            <w:delText>Расширение</w:delText>
          </w:r>
        </w:del>
      </w:ins>
      <w:ins w:author="медведев" w:date="2013-12-15T18:11:00Z" w:id="269">
        <w:del w:author="Алексей Медведев" w:date="2014-01-04T16:36:00Z" w:id="270">
          <w:r w:rsidRPr="00A0746A" w:rsidDel="00A0746A" w:rsidR="00D167BE">
            <w:rPr>
              <w:rFonts w:ascii="Times New Roman CYR" w:hAnsi="Times New Roman CYR" w:cs="Times New Roman CYR"/>
              <w:i/>
              <w:iCs/>
              <w:sz w:val="24"/>
              <w:szCs w:val="24"/>
              <w:rPrChange w:author="Алексей Медведев" w:date="2014-01-04T16:36:00Z" w:id="271">
                <w:rPr>
                  <w:rFonts w:ascii="Times New Roman CYR" w:hAnsi="Times New Roman CYR" w:cs="Times New Roman CYR"/>
                  <w:iCs/>
                </w:rPr>
              </w:rPrChange>
            </w:rPr>
            <w:delText xml:space="preserve"> системы для</w:delText>
          </w:r>
        </w:del>
      </w:ins>
      <w:ins w:author="медведев" w:date="2013-12-15T17:01:00Z" w:id="272">
        <w:del w:author="Алексей Медведев" w:date="2014-01-04T16:36:00Z" w:id="273">
          <w:r w:rsidRPr="00A0746A" w:rsidDel="00A0746A" w:rsidR="005701CC">
            <w:rPr>
              <w:rFonts w:ascii="Times New Roman CYR" w:hAnsi="Times New Roman CYR" w:cs="Times New Roman CYR"/>
              <w:i/>
              <w:iCs/>
              <w:sz w:val="24"/>
              <w:szCs w:val="24"/>
              <w:rPrChange w:author="Алексей Медведев" w:date="2014-01-04T16:36:00Z" w:id="274">
                <w:rPr>
                  <w:rFonts w:ascii="Times New Roman CYR" w:hAnsi="Times New Roman CYR" w:cs="Times New Roman CYR"/>
                  <w:iCs/>
                </w:rPr>
              </w:rPrChange>
            </w:rPr>
            <w:delText xml:space="preserve"> возможности захвата видео с </w:delText>
          </w:r>
        </w:del>
      </w:ins>
      <w:ins w:author="медведев" w:date="2013-12-15T18:11:00Z" w:id="275">
        <w:del w:author="Алексей Медведев" w:date="2014-01-04T16:36:00Z" w:id="276">
          <w:r w:rsidRPr="00A0746A" w:rsidDel="00A0746A" w:rsidR="00D167BE">
            <w:rPr>
              <w:rFonts w:ascii="Times New Roman CYR" w:hAnsi="Times New Roman CYR" w:cs="Times New Roman CYR"/>
              <w:i/>
              <w:iCs/>
              <w:sz w:val="24"/>
              <w:szCs w:val="24"/>
              <w:rPrChange w:author="Алексей Медведев" w:date="2014-01-04T16:36:00Z" w:id="277">
                <w:rPr>
                  <w:rFonts w:ascii="Times New Roman CYR" w:hAnsi="Times New Roman CYR" w:cs="Times New Roman CYR"/>
                  <w:iCs/>
                </w:rPr>
              </w:rPrChange>
            </w:rPr>
            <w:delText>новых</w:delText>
          </w:r>
        </w:del>
      </w:ins>
      <w:ins w:author="медведев" w:date="2013-12-15T17:01:00Z" w:id="278">
        <w:del w:author="Алексей Медведев" w:date="2014-01-04T16:36:00Z" w:id="279">
          <w:r w:rsidRPr="00A0746A" w:rsidDel="00A0746A" w:rsidR="005701CC">
            <w:rPr>
              <w:rFonts w:ascii="Times New Roman CYR" w:hAnsi="Times New Roman CYR" w:cs="Times New Roman CYR"/>
              <w:i/>
              <w:iCs/>
              <w:sz w:val="24"/>
              <w:szCs w:val="24"/>
              <w:rPrChange w:author="Алексей Медведев" w:date="2014-01-04T16:36:00Z" w:id="280">
                <w:rPr>
                  <w:rFonts w:ascii="Times New Roman CYR" w:hAnsi="Times New Roman CYR" w:cs="Times New Roman CYR"/>
                  <w:iCs/>
                </w:rPr>
              </w:rPrChange>
            </w:rPr>
            <w:delText xml:space="preserve"> источников</w:delText>
          </w:r>
        </w:del>
      </w:ins>
      <w:commentRangeEnd w:id="263"/>
      <w:del w:author="Алексей Медведев" w:date="2014-01-04T16:36:00Z" w:id="281">
        <w:r w:rsidRPr="00A0746A" w:rsidDel="00A0746A" w:rsidR="00BD09F1">
          <w:rPr>
            <w:rFonts w:ascii="Times New Roman CYR" w:hAnsi="Times New Roman CYR" w:cs="Times New Roman CYR"/>
            <w:i/>
            <w:iCs/>
            <w:rPrChange w:author="Алексей Медведев" w:date="2014-01-04T16:36:00Z" w:id="282">
              <w:rPr>
                <w:rStyle w:val="a5"/>
              </w:rPr>
            </w:rPrChange>
          </w:rPr>
          <w:commentReference w:id="263"/>
        </w:r>
      </w:del>
      <w:ins w:author="медведев" w:date="2013-12-15T17:02:00Z" w:id="283">
        <w:del w:author="Алексей Медведев" w:date="2014-01-04T16:36:00Z" w:id="284">
          <w:r w:rsidRPr="00A0746A" w:rsidDel="00A0746A" w:rsidR="005701CC">
            <w:rPr>
              <w:rFonts w:ascii="Times New Roman CYR" w:hAnsi="Times New Roman CYR" w:cs="Times New Roman CYR"/>
              <w:i/>
              <w:iCs/>
              <w:sz w:val="24"/>
              <w:szCs w:val="24"/>
              <w:rPrChange w:author="Алексей Медведев" w:date="2014-01-04T16:36:00Z" w:id="285">
                <w:rPr>
                  <w:rFonts w:ascii="Times New Roman CYR" w:hAnsi="Times New Roman CYR" w:cs="Times New Roman CYR"/>
                  <w:iCs/>
                </w:rPr>
              </w:rPrChange>
            </w:rPr>
            <w:delText>.</w:delText>
          </w:r>
        </w:del>
      </w:ins>
    </w:p>
    <w:p w:rsidRPr="00A0746A" w:rsidR="000A52A8" w:rsidP="005701CC" w:rsidRDefault="000A52A8" w14:paraId="6B15D523" w14:textId="77777777">
      <w:pPr>
        <w:widowControl w:val="0"/>
        <w:numPr>
          <w:ilvl w:val="0"/>
          <w:numId w:val="11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4"/>
          <w:szCs w:val="24"/>
          <w:rPrChange w:author="Алексей Медведев" w:date="2014-01-04T16:36:00Z" w:id="286">
            <w:rPr>
              <w:rFonts w:ascii="Times New Roman CYR" w:hAnsi="Times New Roman CYR" w:cs="Times New Roman CYR"/>
              <w:iCs/>
            </w:rPr>
          </w:rPrChange>
        </w:rPr>
      </w:pPr>
      <w:del w:author="медведев" w:date="2013-12-15T17:02:00Z" w:id="287">
        <w:r w:rsidRPr="00A0746A" w:rsidDel="005701CC">
          <w:rPr>
            <w:rFonts w:ascii="Times New Roman CYR" w:hAnsi="Times New Roman CYR" w:cs="Times New Roman CYR"/>
            <w:i/>
            <w:iCs/>
            <w:sz w:val="24"/>
            <w:szCs w:val="24"/>
            <w:rPrChange w:author="Алексей Медведев" w:date="2014-01-04T16:36:00Z" w:id="288">
              <w:rPr>
                <w:rFonts w:ascii="Times New Roman CYR" w:hAnsi="Times New Roman CYR" w:cs="Times New Roman CYR"/>
                <w:iCs/>
              </w:rPr>
            </w:rPrChange>
          </w:rPr>
          <w:delText>Создание системы сохранения видео со всех потоков и отправки основного потока видео в сеть</w:delText>
        </w:r>
      </w:del>
    </w:p>
    <w:p w:rsidRPr="003124A3" w:rsidR="00033409" w:rsidP="00AF55C8" w:rsidRDefault="002066EC" w14:paraId="3F9E907B" w14:textId="1FBACA76">
      <w:pPr>
        <w:widowControl w:val="0"/>
        <w:numPr>
          <w:ilvl w:val="12"/>
          <w:numId w:val="0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 CYR" w:hAnsi="Times New Roman CYR" w:cs="Times New Roman CYR"/>
          <w:i/>
          <w:iCs/>
          <w:sz w:val="24"/>
          <w:szCs w:val="24"/>
          <w:lang w:val="en-US"/>
          <w:rPrChange w:author="Алексей Медведев" w:date="2014-01-04T15:58:00Z" w:id="289">
            <w:rPr>
              <w:rFonts w:ascii="Times New Roman CYR" w:hAnsi="Times New Roman CYR" w:cs="Times New Roman CYR"/>
              <w:i/>
              <w:iCs/>
              <w:sz w:val="24"/>
              <w:szCs w:val="24"/>
            </w:rPr>
          </w:rPrChange>
        </w:rPr>
      </w:pPr>
      <w:r w:rsidRPr="00D11881">
        <w:rPr>
          <w:rFonts w:ascii="Times New Roman CYR" w:hAnsi="Times New Roman CYR" w:cs="Times New Roman CYR"/>
          <w:i/>
          <w:iCs/>
          <w:sz w:val="24"/>
          <w:szCs w:val="24"/>
        </w:rPr>
        <w:t>c.</w:t>
      </w:r>
      <w:r w:rsidR="00FE2800">
        <w:rPr>
          <w:rFonts w:ascii="Times New Roman CYR" w:hAnsi="Times New Roman CYR" w:cs="Times New Roman CYR"/>
          <w:i/>
          <w:iCs/>
          <w:sz w:val="24"/>
          <w:szCs w:val="24"/>
          <w:lang w:val="en-US"/>
        </w:rPr>
        <w:tab/>
      </w:r>
      <w:r w:rsidRPr="00D11881" w:rsidR="00033409">
        <w:rPr>
          <w:rFonts w:ascii="Times New Roman CYR" w:hAnsi="Times New Roman CYR" w:cs="Times New Roman CYR"/>
          <w:iCs/>
          <w:sz w:val="24"/>
          <w:szCs w:val="24"/>
          <w:rPrChange w:author="медведев" w:date="2013-12-15T18:35:00Z" w:id="290">
            <w:rPr>
              <w:rFonts w:ascii="Times New Roman CYR" w:hAnsi="Times New Roman CYR" w:cs="Times New Roman CYR"/>
              <w:i/>
              <w:iCs/>
              <w:sz w:val="24"/>
              <w:szCs w:val="24"/>
            </w:rPr>
          </w:rPrChange>
        </w:rPr>
        <w:t>Аналоги проекта</w:t>
      </w:r>
      <w:ins w:author="Алексей Медведев" w:date="2014-01-04T15:58:00Z" w:id="291">
        <w:r w:rsidR="003124A3">
          <w:rPr>
            <w:rFonts w:ascii="Times New Roman CYR" w:hAnsi="Times New Roman CYR" w:cs="Times New Roman CYR"/>
            <w:iCs/>
            <w:sz w:val="24"/>
            <w:szCs w:val="24"/>
            <w:lang w:val="en-US"/>
          </w:rPr>
          <w:t xml:space="preserve">      </w:t>
        </w:r>
      </w:ins>
    </w:p>
    <w:p w:rsidRPr="00BD09F1" w:rsidR="002066EC" w:rsidP="00033409" w:rsidRDefault="009E4DFF" w14:paraId="4119A6C2" w14:textId="77777777">
      <w:pPr>
        <w:widowControl w:val="0"/>
        <w:numPr>
          <w:ilvl w:val="0"/>
          <w:numId w:val="12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4"/>
          <w:szCs w:val="24"/>
        </w:rPr>
      </w:pPr>
      <w:proofErr w:type="spellStart"/>
      <w:ins w:author="медведев" w:date="2013-12-15T16:34:00Z" w:id="292">
        <w:r w:rsidRPr="00BD09F1">
          <w:rPr>
            <w:rFonts w:ascii="Times New Roman" w:hAnsi="Times New Roman"/>
            <w:iCs/>
            <w:sz w:val="24"/>
            <w:szCs w:val="24"/>
            <w:lang w:val="en-US"/>
          </w:rPr>
          <w:t>Wirecast</w:t>
        </w:r>
        <w:proofErr w:type="spellEnd"/>
        <w:r w:rsidRPr="00BD09F1">
          <w:rPr>
            <w:rFonts w:ascii="Times New Roman" w:hAnsi="Times New Roman"/>
            <w:iCs/>
            <w:sz w:val="24"/>
            <w:szCs w:val="24"/>
            <w:lang w:val="en-US"/>
          </w:rPr>
          <w:t xml:space="preserve"> for </w:t>
        </w:r>
        <w:proofErr w:type="spellStart"/>
        <w:r w:rsidRPr="00BD09F1">
          <w:rPr>
            <w:rFonts w:ascii="Times New Roman" w:hAnsi="Times New Roman"/>
            <w:iCs/>
            <w:sz w:val="24"/>
            <w:szCs w:val="24"/>
            <w:lang w:val="en-US"/>
          </w:rPr>
          <w:t>youtube</w:t>
        </w:r>
      </w:ins>
      <w:proofErr w:type="spellEnd"/>
      <w:del w:author="медведев" w:date="2013-12-15T16:34:00Z" w:id="293">
        <w:r w:rsidRPr="00BD09F1" w:rsidDel="009E4DFF" w:rsidR="00033409">
          <w:rPr>
            <w:rFonts w:ascii="Times New Roman" w:hAnsi="Times New Roman"/>
            <w:iCs/>
            <w:sz w:val="24"/>
            <w:szCs w:val="24"/>
            <w:lang w:val="en-US"/>
          </w:rPr>
          <w:delText>dwswitch</w:delText>
        </w:r>
      </w:del>
    </w:p>
    <w:p w:rsidRPr="00BD09F1" w:rsidR="00033409" w:rsidP="00033409" w:rsidRDefault="00033409" w14:paraId="101F45C8" w14:textId="77777777">
      <w:pPr>
        <w:widowControl w:val="0"/>
        <w:numPr>
          <w:ilvl w:val="0"/>
          <w:numId w:val="12"/>
        </w:numPr>
        <w:tabs>
          <w:tab w:val="left" w:pos="1080"/>
        </w:tabs>
        <w:autoSpaceDE w:val="0"/>
        <w:autoSpaceDN w:val="0"/>
        <w:adjustRightInd w:val="0"/>
        <w:spacing w:before="100" w:beforeAutospacing="1" w:after="100" w:afterAutospacing="1" w:line="240" w:lineRule="auto"/>
        <w:ind w:left="1491" w:hanging="357"/>
        <w:outlineLvl w:val="1"/>
        <w:rPr>
          <w:rFonts w:ascii="Times New Roman" w:hAnsi="Times New Roman"/>
          <w:bCs/>
          <w:sz w:val="24"/>
          <w:szCs w:val="24"/>
        </w:rPr>
      </w:pPr>
      <w:r w:rsidRPr="00BD09F1">
        <w:rPr>
          <w:rFonts w:ascii="Times New Roman" w:hAnsi="Times New Roman"/>
          <w:sz w:val="24"/>
          <w:szCs w:val="24"/>
        </w:rPr>
        <w:t xml:space="preserve">Система </w:t>
      </w:r>
      <w:proofErr w:type="spellStart"/>
      <w:r w:rsidRPr="00BD09F1">
        <w:rPr>
          <w:rFonts w:ascii="Times New Roman" w:hAnsi="Times New Roman"/>
          <w:sz w:val="24"/>
          <w:szCs w:val="24"/>
        </w:rPr>
        <w:t>Webinarus</w:t>
      </w:r>
      <w:proofErr w:type="spellEnd"/>
    </w:p>
    <w:p w:rsidRPr="00D11881" w:rsidR="00D167BE" w:rsidP="00D167BE" w:rsidRDefault="009E4DFF" w14:paraId="1AC4D350" w14:textId="77777777">
      <w:pPr>
        <w:widowControl w:val="0"/>
        <w:numPr>
          <w:ilvl w:val="0"/>
          <w:numId w:val="12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491" w:hanging="357"/>
        <w:rPr>
          <w:ins w:author="медведев" w:date="2013-12-15T18:12:00Z" w:id="294"/>
          <w:rFonts w:ascii="Times New Roman" w:hAnsi="Times New Roman"/>
          <w:iCs/>
          <w:sz w:val="24"/>
          <w:szCs w:val="24"/>
          <w:lang w:val="en-US"/>
          <w:rPrChange w:author="медведев" w:date="2013-12-15T18:35:00Z" w:id="295">
            <w:rPr>
              <w:ins w:author="медведев" w:date="2013-12-15T18:12:00Z" w:id="296"/>
              <w:rFonts w:ascii="Times New Roman" w:hAnsi="Times New Roman"/>
              <w:iCs/>
              <w:sz w:val="24"/>
              <w:szCs w:val="24"/>
            </w:rPr>
          </w:rPrChange>
        </w:rPr>
      </w:pPr>
      <w:r w:rsidRPr="00BD09F1">
        <w:rPr>
          <w:rFonts w:ascii="Times New Roman" w:hAnsi="Times New Roman"/>
          <w:iCs/>
          <w:sz w:val="24"/>
          <w:szCs w:val="24"/>
        </w:rPr>
        <w:t>С</w:t>
      </w:r>
      <w:proofErr w:type="spellStart"/>
      <w:r w:rsidRPr="00BD09F1" w:rsidR="00033409">
        <w:rPr>
          <w:rFonts w:ascii="Times New Roman" w:hAnsi="Times New Roman"/>
          <w:iCs/>
          <w:sz w:val="24"/>
          <w:szCs w:val="24"/>
          <w:lang w:val="en-US"/>
        </w:rPr>
        <w:t>истемы</w:t>
      </w:r>
      <w:proofErr w:type="spellEnd"/>
      <w:r w:rsidRPr="00BD09F1" w:rsidR="00033409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proofErr w:type="spellStart"/>
      <w:r w:rsidRPr="00BD09F1" w:rsidR="00033409">
        <w:rPr>
          <w:rFonts w:ascii="Times New Roman" w:hAnsi="Times New Roman"/>
          <w:iCs/>
          <w:sz w:val="24"/>
          <w:szCs w:val="24"/>
          <w:lang w:val="en-US"/>
        </w:rPr>
        <w:t>видеоконференций</w:t>
      </w:r>
      <w:proofErr w:type="spellEnd"/>
      <w:r w:rsidRPr="00BD09F1" w:rsidR="00033409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proofErr w:type="spellStart"/>
      <w:r w:rsidRPr="00BD09F1" w:rsidR="00033409">
        <w:rPr>
          <w:rFonts w:ascii="Times New Roman" w:hAnsi="Times New Roman"/>
          <w:iCs/>
          <w:sz w:val="24"/>
          <w:szCs w:val="24"/>
          <w:lang w:val="en-US"/>
        </w:rPr>
        <w:t>ViDiNG</w:t>
      </w:r>
      <w:proofErr w:type="spellEnd"/>
    </w:p>
    <w:p w:rsidRPr="00D11881" w:rsidR="005701CC" w:rsidRDefault="00D167BE" w14:paraId="0BEB6CBF" w14:textId="77777777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sz w:val="24"/>
          <w:szCs w:val="24"/>
          <w:rPrChange w:author="медведев" w:date="2013-12-15T18:35:00Z" w:id="297">
            <w:rPr>
              <w:rFonts w:ascii="Times New Roman CYR" w:hAnsi="Times New Roman CYR" w:cs="Times New Roman CYR"/>
              <w:iCs/>
              <w:sz w:val="24"/>
              <w:szCs w:val="24"/>
              <w:u w:val="single"/>
            </w:rPr>
          </w:rPrChange>
        </w:rPr>
        <w:pPrChange w:author="медведев" w:date="2013-12-15T18:13:00Z" w:id="298">
          <w:pPr>
            <w:widowControl w:val="0"/>
            <w:numPr>
              <w:numId w:val="12"/>
            </w:numPr>
            <w:tabs>
              <w:tab w:val="left" w:pos="1080"/>
            </w:tabs>
            <w:autoSpaceDE w:val="0"/>
            <w:autoSpaceDN w:val="0"/>
            <w:adjustRightInd w:val="0"/>
            <w:spacing w:after="0" w:line="240" w:lineRule="auto"/>
            <w:ind w:left="1491" w:hanging="357"/>
          </w:pPr>
        </w:pPrChange>
      </w:pPr>
      <w:ins w:author="медведев" w:date="2013-12-15T18:14:00Z" w:id="299">
        <w:r w:rsidRPr="00D11881">
          <w:rPr>
            <w:sz w:val="24"/>
            <w:szCs w:val="24"/>
            <w:rPrChange w:author="медведев" w:date="2013-12-15T18:35:00Z" w:id="300">
              <w:rPr/>
            </w:rPrChange>
          </w:rPr>
          <w:br w:type="page"/>
        </w:r>
      </w:ins>
    </w:p>
    <w:p w:rsidRPr="00D11881" w:rsidR="000A52A8" w:rsidDel="00D167BE" w:rsidP="00AF55C8" w:rsidRDefault="002066EC" w14:paraId="61B79634" w14:textId="77777777">
      <w:pPr>
        <w:widowControl w:val="0"/>
        <w:numPr>
          <w:ilvl w:val="12"/>
          <w:numId w:val="0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 w:hanging="360"/>
        <w:rPr>
          <w:del w:author="медведев" w:date="2013-12-15T18:12:00Z" w:id="301"/>
          <w:rFonts w:ascii="Times New Roman CYR" w:hAnsi="Times New Roman CYR" w:cs="Times New Roman CYR"/>
          <w:i/>
          <w:iCs/>
          <w:sz w:val="24"/>
          <w:szCs w:val="24"/>
          <w:u w:val="single"/>
          <w:rPrChange w:author="медведев" w:date="2013-12-15T18:35:00Z" w:id="302">
            <w:rPr>
              <w:del w:author="медведев" w:date="2013-12-15T18:12:00Z" w:id="303"/>
              <w:rFonts w:ascii="Times New Roman CYR" w:hAnsi="Times New Roman CYR" w:cs="Times New Roman CYR"/>
              <w:i/>
              <w:iCs/>
              <w:u w:val="single"/>
            </w:rPr>
          </w:rPrChange>
        </w:rPr>
      </w:pPr>
      <w:r w:rsidRPr="00D11881">
        <w:rPr>
          <w:rFonts w:ascii="Times New Roman CYR" w:hAnsi="Times New Roman CYR" w:cs="Times New Roman CYR"/>
          <w:i/>
          <w:iCs/>
          <w:sz w:val="24"/>
          <w:szCs w:val="24"/>
        </w:rPr>
        <w:lastRenderedPageBreak/>
        <w:t>d.</w:t>
      </w:r>
      <w:r w:rsidRPr="00D11881">
        <w:rPr>
          <w:rFonts w:ascii="Times New Roman CYR" w:hAnsi="Times New Roman CYR" w:cs="Times New Roman CYR"/>
          <w:i/>
          <w:iCs/>
          <w:sz w:val="24"/>
          <w:szCs w:val="24"/>
        </w:rPr>
        <w:tab/>
      </w:r>
      <w:r w:rsidRPr="00D11881">
        <w:rPr>
          <w:rFonts w:ascii="Times New Roman CYR" w:hAnsi="Times New Roman CYR" w:cs="Times New Roman CYR"/>
          <w:i/>
          <w:iCs/>
          <w:sz w:val="24"/>
          <w:szCs w:val="24"/>
          <w:u w:val="single"/>
          <w:rPrChange w:author="медведев" w:date="2013-12-15T18:35:00Z" w:id="304">
            <w:rPr>
              <w:rFonts w:ascii="Times New Roman CYR" w:hAnsi="Times New Roman CYR" w:cs="Times New Roman CYR"/>
              <w:i/>
              <w:iCs/>
              <w:u w:val="single"/>
            </w:rPr>
          </w:rPrChange>
        </w:rPr>
        <w:t>Заинтересованность заказчика в развитии направления работы, представленного в проекте (заполняется после выполнения работ, указанных в пункте 10 настоящего ТЗ).</w:t>
      </w:r>
    </w:p>
    <w:p w:rsidRPr="00D11881" w:rsidR="002066EC" w:rsidP="00AF55C8" w:rsidRDefault="000A52A8" w14:paraId="5B0A3948" w14:textId="77777777">
      <w:pPr>
        <w:widowControl w:val="0"/>
        <w:numPr>
          <w:ilvl w:val="12"/>
          <w:numId w:val="0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 CYR" w:hAnsi="Times New Roman CYR" w:cs="Times New Roman CYR"/>
          <w:i/>
          <w:iCs/>
          <w:sz w:val="24"/>
          <w:szCs w:val="24"/>
        </w:rPr>
      </w:pPr>
      <w:del w:author="медведев" w:date="2013-12-15T18:13:00Z" w:id="305">
        <w:r w:rsidRPr="00D11881" w:rsidDel="00D167BE">
          <w:rPr>
            <w:rFonts w:ascii="Times New Roman CYR" w:hAnsi="Times New Roman CYR" w:cs="Times New Roman CYR"/>
            <w:i/>
            <w:iCs/>
            <w:sz w:val="24"/>
            <w:szCs w:val="24"/>
            <w:u w:val="single"/>
            <w:rPrChange w:author="медведев" w:date="2013-12-15T18:35:00Z" w:id="306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br w:type="page"/>
        </w:r>
      </w:del>
    </w:p>
    <w:p w:rsidRPr="00BD09F1" w:rsidR="002066EC" w:rsidRDefault="002066EC" w14:paraId="32446AA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Pr="00BD09F1" w:rsidR="002066EC" w:rsidP="00AF55C8" w:rsidRDefault="002066EC" w14:paraId="05BD61CB" w14:textId="77777777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</w:rPr>
      </w:pPr>
      <w:r w:rsidRPr="00BD09F1">
        <w:rPr>
          <w:rFonts w:ascii="Times New Roman CYR" w:hAnsi="Times New Roman CYR" w:cs="Times New Roman CYR"/>
          <w:sz w:val="24"/>
          <w:szCs w:val="24"/>
        </w:rPr>
        <w:t>Состав и условия выполнения работ по проекту:</w:t>
      </w:r>
    </w:p>
    <w:p w:rsidRPr="00D11881" w:rsidR="00D167BE" w:rsidP="00D167BE" w:rsidRDefault="002066EC" w14:paraId="4D5D4E49" w14:textId="77777777">
      <w:pPr>
        <w:pStyle w:val="western"/>
        <w:spacing w:after="0" w:line="240" w:lineRule="auto"/>
        <w:ind w:left="1083" w:hanging="363"/>
        <w:rPr>
          <w:ins w:author="медведев" w:date="2013-12-15T18:14:00Z" w:id="307"/>
          <w:sz w:val="24"/>
          <w:szCs w:val="24"/>
          <w:rPrChange w:author="медведев" w:date="2013-12-15T18:35:00Z" w:id="308">
            <w:rPr>
              <w:ins w:author="медведев" w:date="2013-12-15T18:14:00Z" w:id="309"/>
            </w:rPr>
          </w:rPrChange>
        </w:rPr>
      </w:pPr>
      <w:r w:rsidRPr="00D11881">
        <w:rPr>
          <w:rFonts w:ascii="Times New Roman CYR" w:hAnsi="Times New Roman CYR" w:cs="Times New Roman CYR"/>
          <w:i/>
          <w:iCs/>
          <w:sz w:val="24"/>
          <w:szCs w:val="24"/>
          <w:rPrChange w:author="медведев" w:date="2013-12-15T18:35:00Z" w:id="310">
            <w:rPr>
              <w:rFonts w:ascii="Times New Roman CYR" w:hAnsi="Times New Roman CYR" w:cs="Times New Roman CYR"/>
              <w:i/>
              <w:iCs/>
            </w:rPr>
          </w:rPrChange>
        </w:rPr>
        <w:t>e.</w:t>
      </w:r>
      <w:r w:rsidRPr="00D11881">
        <w:rPr>
          <w:rFonts w:ascii="Times New Roman CYR" w:hAnsi="Times New Roman CYR" w:cs="Times New Roman CYR"/>
          <w:i/>
          <w:iCs/>
          <w:sz w:val="24"/>
          <w:szCs w:val="24"/>
          <w:rPrChange w:author="медведев" w:date="2013-12-15T18:35:00Z" w:id="311">
            <w:rPr>
              <w:rFonts w:ascii="Times New Roman CYR" w:hAnsi="Times New Roman CYR" w:cs="Times New Roman CYR"/>
              <w:i/>
              <w:iCs/>
            </w:rPr>
          </w:rPrChange>
        </w:rPr>
        <w:tab/>
      </w:r>
      <w:ins w:author="медведев" w:date="2013-12-15T18:14:00Z" w:id="312">
        <w:r w:rsidRPr="00D11881" w:rsidR="00D167BE">
          <w:rPr>
            <w:rFonts w:ascii="Times New Roman CYR" w:hAnsi="Times New Roman CYR" w:cs="Times New Roman CYR"/>
            <w:i/>
            <w:iCs/>
            <w:sz w:val="24"/>
            <w:szCs w:val="24"/>
            <w:rPrChange w:author="медведев" w:date="2013-12-15T18:35:00Z" w:id="313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>Основные задачи проекта</w:t>
        </w:r>
      </w:ins>
    </w:p>
    <w:p w:rsidRPr="00D11881" w:rsidR="002066EC" w:rsidRDefault="002066EC" w14:paraId="0F912070" w14:textId="77777777">
      <w:pPr>
        <w:widowControl w:val="0"/>
        <w:numPr>
          <w:ilvl w:val="0"/>
          <w:numId w:val="13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ins w:author="медведев" w:date="2013-12-15T18:14:00Z" w:id="314"/>
          <w:rFonts w:ascii="Times New Roman CYR" w:hAnsi="Times New Roman CYR" w:cs="Times New Roman CYR"/>
          <w:iCs/>
          <w:sz w:val="24"/>
          <w:szCs w:val="24"/>
          <w:rPrChange w:author="медведев" w:date="2013-12-15T18:35:00Z" w:id="315">
            <w:rPr>
              <w:ins w:author="медведев" w:date="2013-12-15T18:14:00Z" w:id="316"/>
              <w:rFonts w:ascii="Times New Roman CYR" w:hAnsi="Times New Roman CYR" w:cs="Times New Roman CYR"/>
              <w:i/>
              <w:iCs/>
              <w:u w:val="single"/>
            </w:rPr>
          </w:rPrChange>
        </w:rPr>
        <w:pPrChange w:author="медведев" w:date="2013-12-15T18:17:00Z" w:id="317">
          <w:pPr>
            <w:widowControl w:val="0"/>
            <w:numPr>
              <w:ilvl w:val="12"/>
            </w:numPr>
            <w:tabs>
              <w:tab w:val="left" w:pos="1080"/>
            </w:tabs>
            <w:autoSpaceDE w:val="0"/>
            <w:autoSpaceDN w:val="0"/>
            <w:adjustRightInd w:val="0"/>
            <w:spacing w:after="0" w:line="240" w:lineRule="auto"/>
            <w:ind w:left="1080" w:hanging="360"/>
          </w:pPr>
        </w:pPrChange>
      </w:pPr>
      <w:del w:author="медведев" w:date="2013-12-15T17:04:00Z" w:id="318">
        <w:r w:rsidRPr="00D11881" w:rsidDel="000905DC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319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delText xml:space="preserve">Основные задачи проекта – перечень (определяются целями, заданными в пункте 7b настоящего ТЗ и определяют необходимость создания тех или иных компонент проекта), обеспечивающих достижение указанных целей); </w:delText>
        </w:r>
      </w:del>
      <w:ins w:author="медведев" w:date="2013-12-15T17:04:00Z" w:id="320">
        <w:r w:rsidRPr="00D11881" w:rsidR="000905DC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321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>Знакомство с архитектурой существующей системы</w:t>
        </w:r>
      </w:ins>
    </w:p>
    <w:p w:rsidRPr="00D11881" w:rsidR="00D167BE" w:rsidRDefault="00FE2800" w14:paraId="4D961AF7" w14:textId="792D6207">
      <w:pPr>
        <w:widowControl w:val="0"/>
        <w:numPr>
          <w:ilvl w:val="0"/>
          <w:numId w:val="13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ins w:author="медведев" w:date="2013-12-15T18:14:00Z" w:id="322"/>
          <w:rFonts w:ascii="Times New Roman CYR" w:hAnsi="Times New Roman CYR" w:cs="Times New Roman CYR"/>
          <w:iCs/>
          <w:sz w:val="24"/>
          <w:szCs w:val="24"/>
          <w:rPrChange w:author="медведев" w:date="2013-12-15T18:35:00Z" w:id="323">
            <w:rPr>
              <w:ins w:author="медведев" w:date="2013-12-15T18:14:00Z" w:id="324"/>
              <w:rFonts w:ascii="Times New Roman CYR" w:hAnsi="Times New Roman CYR" w:cs="Times New Roman CYR"/>
              <w:i/>
              <w:iCs/>
              <w:u w:val="single"/>
              <w:lang w:val="en-US"/>
            </w:rPr>
          </w:rPrChange>
        </w:rPr>
        <w:pPrChange w:author="медведев" w:date="2013-12-15T18:17:00Z" w:id="325">
          <w:pPr>
            <w:widowControl w:val="0"/>
            <w:numPr>
              <w:ilvl w:val="12"/>
            </w:numPr>
            <w:tabs>
              <w:tab w:val="left" w:pos="1080"/>
            </w:tabs>
            <w:autoSpaceDE w:val="0"/>
            <w:autoSpaceDN w:val="0"/>
            <w:adjustRightInd w:val="0"/>
            <w:spacing w:after="0" w:line="240" w:lineRule="auto"/>
            <w:ind w:left="1080" w:hanging="360"/>
          </w:pPr>
        </w:pPrChange>
      </w:pPr>
      <w:r>
        <w:rPr>
          <w:rFonts w:ascii="Times New Roman CYR" w:hAnsi="Times New Roman CYR" w:cs="Times New Roman CYR"/>
          <w:iCs/>
          <w:sz w:val="24"/>
          <w:szCs w:val="24"/>
        </w:rPr>
        <w:t>Добавление возможности работы</w:t>
      </w:r>
      <w:commentRangeStart w:id="326"/>
      <w:ins w:author="медведев" w:date="2013-12-15T18:14:00Z" w:id="327">
        <w:r w:rsidRPr="00D11881" w:rsidR="00D167BE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328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 xml:space="preserve"> с потоками видео в формате </w:t>
        </w:r>
        <w:r w:rsidRPr="00D11881" w:rsidR="00D167BE">
          <w:rPr>
            <w:rFonts w:ascii="Times New Roman CYR" w:hAnsi="Times New Roman CYR" w:cs="Times New Roman CYR"/>
            <w:iCs/>
            <w:sz w:val="24"/>
            <w:szCs w:val="24"/>
            <w:lang w:val="en-US"/>
            <w:rPrChange w:author="медведев" w:date="2013-12-15T18:35:00Z" w:id="329">
              <w:rPr>
                <w:rFonts w:ascii="Times New Roman CYR" w:hAnsi="Times New Roman CYR" w:cs="Times New Roman CYR"/>
                <w:i/>
                <w:iCs/>
                <w:u w:val="single"/>
                <w:lang w:val="en-US"/>
              </w:rPr>
            </w:rPrChange>
          </w:rPr>
          <w:t>HD</w:t>
        </w:r>
      </w:ins>
      <w:commentRangeEnd w:id="326"/>
      <w:r w:rsidR="00BD09F1">
        <w:rPr>
          <w:rStyle w:val="a5"/>
        </w:rPr>
        <w:commentReference w:id="326"/>
      </w:r>
    </w:p>
    <w:p w:rsidRPr="00D11881" w:rsidR="00D167BE" w:rsidRDefault="00D167BE" w14:paraId="12954B01" w14:textId="301BE1D1">
      <w:pPr>
        <w:widowControl w:val="0"/>
        <w:numPr>
          <w:ilvl w:val="0"/>
          <w:numId w:val="13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ins w:author="медведев" w:date="2013-12-15T18:15:00Z" w:id="330"/>
          <w:rFonts w:ascii="Times New Roman CYR" w:hAnsi="Times New Roman CYR" w:cs="Times New Roman CYR"/>
          <w:iCs/>
          <w:sz w:val="24"/>
          <w:szCs w:val="24"/>
          <w:rPrChange w:author="медведев" w:date="2013-12-15T18:35:00Z" w:id="331">
            <w:rPr>
              <w:ins w:author="медведев" w:date="2013-12-15T18:15:00Z" w:id="332"/>
              <w:rFonts w:ascii="Times New Roman CYR" w:hAnsi="Times New Roman CYR" w:cs="Times New Roman CYR"/>
              <w:i/>
              <w:iCs/>
              <w:u w:val="single"/>
            </w:rPr>
          </w:rPrChange>
        </w:rPr>
        <w:pPrChange w:author="медведев" w:date="2013-12-15T18:17:00Z" w:id="333">
          <w:pPr>
            <w:widowControl w:val="0"/>
            <w:numPr>
              <w:ilvl w:val="12"/>
            </w:numPr>
            <w:tabs>
              <w:tab w:val="left" w:pos="1080"/>
            </w:tabs>
            <w:autoSpaceDE w:val="0"/>
            <w:autoSpaceDN w:val="0"/>
            <w:adjustRightInd w:val="0"/>
            <w:spacing w:after="0" w:line="240" w:lineRule="auto"/>
            <w:ind w:left="1080" w:hanging="360"/>
          </w:pPr>
        </w:pPrChange>
      </w:pPr>
      <w:commentRangeStart w:id="334"/>
      <w:commentRangeStart w:id="335"/>
      <w:ins w:author="медведев" w:date="2013-12-15T18:15:00Z" w:id="336">
        <w:del w:author="Алексей Медведев" w:date="2014-01-04T17:07:00Z" w:id="337">
          <w:r w:rsidRPr="00D11881" w:rsidDel="00FE2800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338">
                <w:rPr>
                  <w:rFonts w:ascii="Times New Roman CYR" w:hAnsi="Times New Roman CYR" w:cs="Times New Roman CYR"/>
                  <w:i/>
                  <w:iCs/>
                  <w:u w:val="single"/>
                </w:rPr>
              </w:rPrChange>
            </w:rPr>
            <w:delText>Изучение пропускной способности различных задействованных шин</w:delText>
          </w:r>
        </w:del>
      </w:ins>
      <w:commentRangeEnd w:id="335"/>
      <w:del w:author="Алексей Медведев" w:date="2014-01-04T17:07:00Z" w:id="339">
        <w:r w:rsidDel="00FE2800" w:rsidR="00BD09F1">
          <w:rPr>
            <w:rStyle w:val="a5"/>
          </w:rPr>
          <w:commentReference w:id="335"/>
        </w:r>
      </w:del>
      <w:ins w:author="Алексей Медведев" w:date="2014-01-04T17:05:00Z" w:id="340">
        <w:r w:rsidR="00FE2800">
          <w:rPr>
            <w:rFonts w:ascii="Times New Roman CYR" w:hAnsi="Times New Roman CYR" w:cs="Times New Roman CYR"/>
            <w:iCs/>
            <w:sz w:val="24"/>
            <w:szCs w:val="24"/>
          </w:rPr>
          <w:t xml:space="preserve">Организация обработки и сжатия потоков </w:t>
        </w:r>
      </w:ins>
      <w:ins w:author="Алексей Медведев" w:date="2014-01-04T17:06:00Z" w:id="341">
        <w:r w:rsidR="00FE2800">
          <w:rPr>
            <w:rFonts w:ascii="Times New Roman CYR" w:hAnsi="Times New Roman CYR" w:cs="Times New Roman CYR"/>
            <w:iCs/>
            <w:sz w:val="24"/>
            <w:szCs w:val="24"/>
          </w:rPr>
          <w:t>видео для корректной работы задейство</w:t>
        </w:r>
      </w:ins>
      <w:ins w:author="Алексей Медведев" w:date="2014-01-04T17:07:00Z" w:id="342">
        <w:r w:rsidR="00FE2800">
          <w:rPr>
            <w:rFonts w:ascii="Times New Roman CYR" w:hAnsi="Times New Roman CYR" w:cs="Times New Roman CYR"/>
            <w:iCs/>
            <w:sz w:val="24"/>
            <w:szCs w:val="24"/>
          </w:rPr>
          <w:t>ванных шин с ними.</w:t>
        </w:r>
      </w:ins>
      <w:commentRangeEnd w:id="334"/>
      <w:r w:rsidR="00FE2800">
        <w:rPr>
          <w:rStyle w:val="a5"/>
        </w:rPr>
        <w:commentReference w:id="334"/>
      </w:r>
    </w:p>
    <w:p w:rsidRPr="00D11881" w:rsidR="00D167BE" w:rsidRDefault="00FE2800" w14:paraId="046B0D9B" w14:textId="7FEB9C03">
      <w:pPr>
        <w:widowControl w:val="0"/>
        <w:numPr>
          <w:ilvl w:val="0"/>
          <w:numId w:val="13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Cs/>
          <w:sz w:val="24"/>
          <w:szCs w:val="24"/>
          <w:rPrChange w:author="медведев" w:date="2013-12-15T18:35:00Z" w:id="343">
            <w:rPr>
              <w:rFonts w:ascii="Times New Roman CYR" w:hAnsi="Times New Roman CYR" w:cs="Times New Roman CYR"/>
              <w:i/>
              <w:iCs/>
              <w:u w:val="single"/>
            </w:rPr>
          </w:rPrChange>
        </w:rPr>
        <w:pPrChange w:author="медведев" w:date="2013-12-15T18:17:00Z" w:id="344">
          <w:pPr>
            <w:widowControl w:val="0"/>
            <w:numPr>
              <w:ilvl w:val="12"/>
            </w:numPr>
            <w:tabs>
              <w:tab w:val="left" w:pos="1080"/>
            </w:tabs>
            <w:autoSpaceDE w:val="0"/>
            <w:autoSpaceDN w:val="0"/>
            <w:adjustRightInd w:val="0"/>
            <w:spacing w:after="0" w:line="240" w:lineRule="auto"/>
            <w:ind w:left="1080" w:hanging="360"/>
          </w:pPr>
        </w:pPrChange>
      </w:pPr>
      <w:r>
        <w:rPr>
          <w:rFonts w:ascii="Times New Roman CYR" w:hAnsi="Times New Roman CYR" w:cs="Times New Roman CYR"/>
          <w:iCs/>
          <w:sz w:val="24"/>
          <w:szCs w:val="24"/>
        </w:rPr>
        <w:t>Добавление возможности работы</w:t>
      </w:r>
      <w:commentRangeStart w:id="345"/>
      <w:ins w:author="медведев" w:date="2013-12-15T18:16:00Z" w:id="346">
        <w:r w:rsidRPr="00D11881" w:rsidR="00D167BE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347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 xml:space="preserve"> </w:t>
        </w:r>
      </w:ins>
      <w:commentRangeEnd w:id="345"/>
      <w:r w:rsidR="00BD09F1">
        <w:rPr>
          <w:rStyle w:val="a5"/>
        </w:rPr>
        <w:commentReference w:id="345"/>
      </w:r>
      <w:ins w:author="медведев" w:date="2013-12-15T18:16:00Z" w:id="348">
        <w:r w:rsidRPr="00D11881" w:rsidR="00D167BE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349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>с потоками</w:t>
        </w:r>
      </w:ins>
      <w:ins w:author="медведев" w:date="2013-12-15T18:17:00Z" w:id="350">
        <w:r w:rsidRPr="00D11881" w:rsidR="00D167BE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351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 xml:space="preserve"> видео</w:t>
        </w:r>
      </w:ins>
      <w:ins w:author="медведев" w:date="2013-12-15T18:16:00Z" w:id="352">
        <w:r w:rsidRPr="00D11881" w:rsidR="00D167BE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353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 xml:space="preserve"> в любом формате.</w:t>
        </w:r>
      </w:ins>
    </w:p>
    <w:p w:rsidRPr="00D11881" w:rsidR="00D11881" w:rsidP="00AF55C8" w:rsidRDefault="002066EC" w14:paraId="19F5952E" w14:textId="77777777">
      <w:pPr>
        <w:widowControl w:val="0"/>
        <w:numPr>
          <w:ilvl w:val="12"/>
          <w:numId w:val="0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 w:hanging="360"/>
        <w:rPr>
          <w:ins w:author="медведев" w:date="2013-12-15T18:28:00Z" w:id="354"/>
          <w:rFonts w:ascii="Times New Roman CYR" w:hAnsi="Times New Roman CYR" w:cs="Times New Roman CYR"/>
          <w:i/>
          <w:iCs/>
          <w:sz w:val="24"/>
          <w:szCs w:val="24"/>
          <w:rPrChange w:author="медведев" w:date="2013-12-15T18:35:00Z" w:id="355">
            <w:rPr>
              <w:ins w:author="медведев" w:date="2013-12-15T18:28:00Z" w:id="356"/>
              <w:rFonts w:ascii="Times New Roman CYR" w:hAnsi="Times New Roman CYR" w:cs="Times New Roman CYR"/>
              <w:i/>
              <w:iCs/>
            </w:rPr>
          </w:rPrChange>
        </w:rPr>
      </w:pPr>
      <w:r w:rsidRPr="00D11881">
        <w:rPr>
          <w:rFonts w:ascii="Times New Roman CYR" w:hAnsi="Times New Roman CYR" w:cs="Times New Roman CYR"/>
          <w:i/>
          <w:iCs/>
          <w:sz w:val="24"/>
          <w:szCs w:val="24"/>
          <w:rPrChange w:author="медведев" w:date="2013-12-15T18:35:00Z" w:id="357">
            <w:rPr>
              <w:rFonts w:ascii="Times New Roman CYR" w:hAnsi="Times New Roman CYR" w:cs="Times New Roman CYR"/>
              <w:i/>
              <w:iCs/>
            </w:rPr>
          </w:rPrChange>
        </w:rPr>
        <w:t>f.</w:t>
      </w:r>
      <w:r w:rsidRPr="00D11881">
        <w:rPr>
          <w:rFonts w:ascii="Times New Roman CYR" w:hAnsi="Times New Roman CYR" w:cs="Times New Roman CYR"/>
          <w:i/>
          <w:iCs/>
          <w:sz w:val="24"/>
          <w:szCs w:val="24"/>
          <w:rPrChange w:author="медведев" w:date="2013-12-15T18:35:00Z" w:id="358">
            <w:rPr>
              <w:rFonts w:ascii="Times New Roman CYR" w:hAnsi="Times New Roman CYR" w:cs="Times New Roman CYR"/>
              <w:i/>
              <w:iCs/>
            </w:rPr>
          </w:rPrChange>
        </w:rPr>
        <w:tab/>
      </w:r>
      <w:r w:rsidRPr="00D11881">
        <w:rPr>
          <w:rFonts w:ascii="Times New Roman CYR" w:hAnsi="Times New Roman CYR" w:cs="Times New Roman CYR"/>
          <w:i/>
          <w:iCs/>
          <w:sz w:val="24"/>
          <w:szCs w:val="24"/>
          <w:rPrChange w:author="медведев" w:date="2013-12-15T18:35:00Z" w:id="358">
            <w:rPr>
              <w:rFonts w:ascii="Times New Roman CYR" w:hAnsi="Times New Roman CYR" w:cs="Times New Roman CYR"/>
              <w:i/>
              <w:iCs/>
            </w:rPr>
          </w:rPrChange>
        </w:rPr>
        <w:t xml:space="preserve">Условия, необходимые для решения поставленных задач </w:t>
      </w:r>
    </w:p>
    <w:p w:rsidRPr="00D11881" w:rsidR="00D11881" w:rsidRDefault="00D11881" w14:paraId="7D68BD14" w14:textId="77777777">
      <w:pPr>
        <w:widowControl w:val="0"/>
        <w:numPr>
          <w:ilvl w:val="0"/>
          <w:numId w:val="14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ins w:author="медведев" w:date="2013-12-15T18:28:00Z" w:id="359"/>
          <w:rFonts w:ascii="Times New Roman CYR" w:hAnsi="Times New Roman CYR" w:cs="Times New Roman CYR"/>
          <w:iCs/>
          <w:sz w:val="24"/>
          <w:szCs w:val="24"/>
          <w:rPrChange w:author="медведев" w:date="2013-12-15T18:35:00Z" w:id="360">
            <w:rPr>
              <w:ins w:author="медведев" w:date="2013-12-15T18:28:00Z" w:id="361"/>
              <w:rFonts w:ascii="Times New Roman CYR" w:hAnsi="Times New Roman CYR" w:cs="Times New Roman CYR"/>
              <w:i/>
              <w:iCs/>
            </w:rPr>
          </w:rPrChange>
        </w:rPr>
        <w:pPrChange w:author="медведев" w:date="2013-12-15T18:31:00Z" w:id="362">
          <w:pPr>
            <w:widowControl w:val="0"/>
            <w:numPr>
              <w:ilvl w:val="12"/>
            </w:numPr>
            <w:tabs>
              <w:tab w:val="left" w:pos="1080"/>
            </w:tabs>
            <w:autoSpaceDE w:val="0"/>
            <w:autoSpaceDN w:val="0"/>
            <w:adjustRightInd w:val="0"/>
            <w:spacing w:after="0" w:line="240" w:lineRule="auto"/>
            <w:ind w:left="1080" w:hanging="360"/>
          </w:pPr>
        </w:pPrChange>
      </w:pPr>
      <w:ins w:author="медведев" w:date="2013-12-15T18:28:00Z" w:id="363">
        <w:r w:rsidRPr="00D11881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364">
              <w:rPr>
                <w:rFonts w:ascii="Times New Roman CYR" w:hAnsi="Times New Roman CYR" w:cs="Times New Roman CYR"/>
                <w:i/>
                <w:iCs/>
              </w:rPr>
            </w:rPrChange>
          </w:rPr>
          <w:t>Существующая архитектура должна позволять изменять ее</w:t>
        </w:r>
      </w:ins>
    </w:p>
    <w:p w:rsidRPr="00D11881" w:rsidR="002066EC" w:rsidRDefault="00D11881" w14:paraId="362AB163" w14:textId="4448E2CD">
      <w:pPr>
        <w:widowControl w:val="0"/>
        <w:numPr>
          <w:ilvl w:val="0"/>
          <w:numId w:val="14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4"/>
          <w:szCs w:val="24"/>
          <w:u w:val="single"/>
          <w:rPrChange w:author="медведев" w:date="2013-12-15T18:35:00Z" w:id="365">
            <w:rPr>
              <w:rFonts w:ascii="Times New Roman CYR" w:hAnsi="Times New Roman CYR" w:cs="Times New Roman CYR"/>
              <w:i/>
              <w:iCs/>
              <w:u w:val="single"/>
            </w:rPr>
          </w:rPrChange>
        </w:rPr>
        <w:pPrChange w:author="медведев" w:date="2013-12-15T18:31:00Z" w:id="366">
          <w:pPr>
            <w:widowControl w:val="0"/>
            <w:numPr>
              <w:ilvl w:val="12"/>
            </w:numPr>
            <w:tabs>
              <w:tab w:val="left" w:pos="1080"/>
            </w:tabs>
            <w:autoSpaceDE w:val="0"/>
            <w:autoSpaceDN w:val="0"/>
            <w:adjustRightInd w:val="0"/>
            <w:spacing w:after="0" w:line="240" w:lineRule="auto"/>
            <w:ind w:left="1080" w:hanging="360"/>
          </w:pPr>
        </w:pPrChange>
      </w:pPr>
      <w:ins w:author="медведев" w:date="2013-12-15T18:30:00Z" w:id="367">
        <w:r w:rsidRPr="4448E2CD">
          <w:rPr>
            <w:rFonts w:ascii="Times New Roman CYR" w:hAnsi="Times New Roman CYR" w:eastAsia="Times New Roman CYR" w:cs="Times New Roman CYR"/>
            <w:sz w:val="24"/>
            <w:szCs w:val="24"/>
            <w:rPrChange w:author="Вячеслав Медведев" w:date="2014-01-04T15:52:00Z" w:id="368">
              <w:rPr>
                <w:rFonts w:ascii="Times New Roman CYR" w:hAnsi="Times New Roman CYR" w:cs="Times New Roman CYR"/>
                <w:i/>
                <w:iCs/>
              </w:rPr>
            </w:rPrChange>
          </w:rPr>
          <w:t xml:space="preserve">Существующие в </w:t>
        </w:r>
        <w:r w:rsidRPr="4448E2CD">
          <w:rPr>
            <w:rFonts w:ascii="Times New Roman CYR" w:hAnsi="Times New Roman CYR" w:eastAsia="Times New Roman CYR" w:cs="Times New Roman CYR"/>
            <w:sz w:val="24"/>
            <w:szCs w:val="24"/>
            <w:lang w:val="en-US"/>
            <w:rPrChange w:author="Вячеслав Медведев" w:date="2014-01-04T15:52:00Z" w:id="369">
              <w:rPr>
                <w:rFonts w:ascii="Times New Roman CYR" w:hAnsi="Times New Roman CYR" w:cs="Times New Roman CYR"/>
                <w:i/>
                <w:iCs/>
                <w:lang w:val="en-US"/>
              </w:rPr>
            </w:rPrChange>
          </w:rPr>
          <w:t>Linux</w:t>
        </w:r>
        <w:r w:rsidRPr="4448E2CD">
          <w:rPr>
            <w:rFonts w:ascii="Times New Roman CYR" w:hAnsi="Times New Roman CYR" w:eastAsia="Times New Roman CYR" w:cs="Times New Roman CYR"/>
            <w:sz w:val="24"/>
            <w:szCs w:val="24"/>
            <w:rPrChange w:author="Вячеслав Медведев" w:date="2014-01-04T15:52:00Z" w:id="370">
              <w:rPr>
                <w:rFonts w:ascii="Times New Roman CYR" w:hAnsi="Times New Roman CYR" w:cs="Times New Roman CYR"/>
                <w:i/>
                <w:iCs/>
                <w:lang w:val="en-US"/>
              </w:rPr>
            </w:rPrChange>
          </w:rPr>
          <w:t xml:space="preserve"> </w:t>
        </w:r>
        <w:commentRangeStart w:id="371"/>
        <w:commentRangeStart w:id="372"/>
        <w:r w:rsidRPr="4448E2CD">
          <w:rPr>
            <w:rFonts w:ascii="Times New Roman CYR" w:hAnsi="Times New Roman CYR" w:eastAsia="Times New Roman CYR" w:cs="Times New Roman CYR"/>
            <w:sz w:val="24"/>
            <w:szCs w:val="24"/>
            <w:rPrChange w:author="Вячеслав Медведев" w:date="2014-01-04T15:52:00Z" w:id="373">
              <w:rPr>
                <w:rFonts w:ascii="Times New Roman CYR" w:hAnsi="Times New Roman CYR" w:cs="Times New Roman CYR"/>
                <w:i/>
                <w:iCs/>
              </w:rPr>
            </w:rPrChange>
          </w:rPr>
          <w:t>код</w:t>
        </w:r>
      </w:ins>
      <w:ins w:author="Вячеслав Медведев" w:date="2014-01-04T15:52:00Z" w:id="374">
        <w:r w:rsidRPr="4448E2CD" w:rsidR="4448E2CD">
          <w:rPr>
            <w:rFonts w:ascii="Times New Roman CYR" w:hAnsi="Times New Roman CYR" w:eastAsia="Times New Roman CYR" w:cs="Times New Roman CYR"/>
            <w:sz w:val="24"/>
            <w:szCs w:val="24"/>
            <w:rPrChange w:author="Вячеслав Медведев" w:date="2014-01-04T15:52:00Z" w:id="375">
              <w:rPr>
                <w:rFonts w:ascii="Times New Roman CYR" w:hAnsi="Times New Roman CYR" w:cs="Times New Roman CYR"/>
                <w:i/>
                <w:iCs/>
              </w:rPr>
            </w:rPrChange>
          </w:rPr>
          <w:t>ировщики</w:t>
        </w:r>
      </w:ins>
      <w:ins w:author="медведев" w:date="2013-12-15T18:31:00Z" w:id="376">
        <w:del w:author="Вячеслав Медведев" w:date="2014-01-04T15:51:00Z" w:id="377">
          <w:r w:rsidRPr="00D11881" w:rsidDel="17B462C0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378">
                <w:rPr>
                  <w:rFonts w:ascii="Times New Roman CYR" w:hAnsi="Times New Roman CYR" w:cs="Times New Roman CYR"/>
                  <w:i/>
                  <w:iCs/>
                </w:rPr>
              </w:rPrChange>
            </w:rPr>
            <w:delText>ры</w:delText>
          </w:r>
        </w:del>
      </w:ins>
      <w:ins w:author="медведев" w:date="2013-12-15T18:30:00Z" w:id="379">
        <w:r w:rsidRPr="4448E2CD">
          <w:rPr>
            <w:rFonts w:ascii="Times New Roman CYR" w:hAnsi="Times New Roman CYR" w:eastAsia="Times New Roman CYR" w:cs="Times New Roman CYR"/>
            <w:sz w:val="24"/>
            <w:szCs w:val="24"/>
            <w:rPrChange w:author="Вячеслав Медведев" w:date="2014-01-04T15:52:00Z" w:id="380">
              <w:rPr>
                <w:rFonts w:ascii="Times New Roman CYR" w:hAnsi="Times New Roman CYR" w:cs="Times New Roman CYR"/>
                <w:i/>
                <w:iCs/>
              </w:rPr>
            </w:rPrChange>
          </w:rPr>
          <w:t xml:space="preserve"> </w:t>
        </w:r>
      </w:ins>
      <w:commentRangeEnd w:id="371"/>
      <w:r w:rsidR="00236B30">
        <w:rPr>
          <w:rStyle w:val="a5"/>
        </w:rPr>
        <w:commentReference w:id="371"/>
      </w:r>
      <w:commentRangeEnd w:id="372"/>
      <w:r w:rsidR="00FE2800">
        <w:rPr>
          <w:rStyle w:val="a5"/>
        </w:rPr>
        <w:commentReference w:id="372"/>
      </w:r>
      <w:ins w:author="медведев" w:date="2013-12-15T18:30:00Z" w:id="381">
        <w:r w:rsidRPr="4448E2CD">
          <w:rPr>
            <w:rFonts w:ascii="Times New Roman CYR" w:hAnsi="Times New Roman CYR" w:eastAsia="Times New Roman CYR" w:cs="Times New Roman CYR"/>
            <w:sz w:val="24"/>
            <w:szCs w:val="24"/>
            <w:rPrChange w:author="Вячеслав Медведев" w:date="2014-01-04T15:52:00Z" w:id="382">
              <w:rPr>
                <w:rFonts w:ascii="Times New Roman CYR" w:hAnsi="Times New Roman CYR" w:cs="Times New Roman CYR"/>
                <w:i/>
                <w:iCs/>
              </w:rPr>
            </w:rPrChange>
          </w:rPr>
          <w:t>должны давать возможность работать с видео</w:t>
        </w:r>
      </w:ins>
      <w:ins w:author="медведев" w:date="2013-12-15T18:31:00Z" w:id="383">
        <w:r w:rsidRPr="4448E2CD">
          <w:rPr>
            <w:rFonts w:ascii="Times New Roman CYR" w:hAnsi="Times New Roman CYR" w:eastAsia="Times New Roman CYR" w:cs="Times New Roman CYR"/>
            <w:sz w:val="24"/>
            <w:szCs w:val="24"/>
            <w:rPrChange w:author="Вячеслав Медведев" w:date="2014-01-04T15:52:00Z" w:id="384">
              <w:rPr>
                <w:rFonts w:ascii="Times New Roman CYR" w:hAnsi="Times New Roman CYR" w:cs="Times New Roman CYR"/>
                <w:i/>
                <w:iCs/>
              </w:rPr>
            </w:rPrChange>
          </w:rPr>
          <w:t xml:space="preserve"> в нужном формате</w:t>
        </w:r>
      </w:ins>
      <w:ins w:author="медведев" w:date="2013-12-15T18:30:00Z" w:id="385">
        <w:r w:rsidRPr="4448E2CD">
          <w:rPr>
            <w:rFonts w:ascii="Times New Roman CYR" w:hAnsi="Times New Roman CYR" w:eastAsia="Times New Roman CYR" w:cs="Times New Roman CYR"/>
            <w:sz w:val="24"/>
            <w:szCs w:val="24"/>
            <w:rPrChange w:author="Вячеслав Медведев" w:date="2014-01-04T15:52:00Z" w:id="386">
              <w:rPr>
                <w:rFonts w:ascii="Times New Roman CYR" w:hAnsi="Times New Roman CYR" w:cs="Times New Roman CYR"/>
                <w:i/>
                <w:iCs/>
              </w:rPr>
            </w:rPrChange>
          </w:rPr>
          <w:t xml:space="preserve"> </w:t>
        </w:r>
      </w:ins>
      <w:del w:author="медведев" w:date="2013-12-15T18:28:00Z" w:id="387">
        <w:r w:rsidRPr="00D11881" w:rsidDel="00D11881" w:rsidR="002066EC">
          <w:rPr>
            <w:rFonts w:ascii="Times New Roman CYR" w:hAnsi="Times New Roman CYR" w:cs="Times New Roman CYR"/>
            <w:i/>
            <w:iCs/>
            <w:sz w:val="24"/>
            <w:szCs w:val="24"/>
            <w:rPrChange w:author="медведев" w:date="2013-12-15T18:35:00Z" w:id="388">
              <w:rPr>
                <w:rFonts w:ascii="Times New Roman CYR" w:hAnsi="Times New Roman CYR" w:cs="Times New Roman CYR"/>
                <w:i/>
                <w:iCs/>
              </w:rPr>
            </w:rPrChange>
          </w:rPr>
          <w:delText>(перечисление основных программно-аппаратных средств, иных инструментов, а также технологий, методов и способов, необходимых и достаточных для получения конечного результата проекта. Этот перечень может быть изменен по мере выполнения этапов проекта).</w:delText>
        </w:r>
      </w:del>
    </w:p>
    <w:p w:rsidRPr="00D11881" w:rsidR="002066EC" w:rsidRDefault="002066EC" w14:paraId="1EE3E60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Pr="00BD09F1" w:rsidR="002066EC" w:rsidP="00AF55C8" w:rsidRDefault="002066EC" w14:paraId="27FC63D3" w14:textId="77777777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</w:rPr>
      </w:pPr>
      <w:r w:rsidRPr="00BD09F1">
        <w:rPr>
          <w:rFonts w:ascii="Times New Roman CYR" w:hAnsi="Times New Roman CYR" w:cs="Times New Roman CYR"/>
          <w:sz w:val="24"/>
          <w:szCs w:val="24"/>
        </w:rPr>
        <w:t>Описание конечного результата выпускной работы:</w:t>
      </w:r>
    </w:p>
    <w:p w:rsidRPr="00D11881" w:rsidR="002066EC" w:rsidRDefault="002066EC" w14:paraId="188E61D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u w:val="single"/>
        </w:rPr>
      </w:pPr>
      <w:r w:rsidRPr="00D11881">
        <w:rPr>
          <w:rFonts w:ascii="Times New Roman CYR" w:hAnsi="Times New Roman CYR" w:cs="Times New Roman CYR"/>
          <w:i/>
          <w:iCs/>
          <w:sz w:val="24"/>
          <w:szCs w:val="24"/>
          <w:u w:val="single"/>
          <w:rPrChange w:author="медведев" w:date="2013-12-15T18:35:00Z" w:id="389">
            <w:rPr>
              <w:rFonts w:ascii="Times New Roman CYR" w:hAnsi="Times New Roman CYR" w:cs="Times New Roman CYR"/>
              <w:i/>
              <w:iCs/>
              <w:u w:val="single"/>
            </w:rPr>
          </w:rPrChange>
        </w:rPr>
        <w:t>Объем – 10-15 строк, подробное описание формы и содержания документов, составляющих результат выполнения проекта.</w:t>
      </w:r>
    </w:p>
    <w:p w:rsidRPr="00BD09F1" w:rsidR="002066EC" w:rsidP="00AF55C8" w:rsidRDefault="002066EC" w14:paraId="294CDDFC" w14:textId="77777777">
      <w:pPr>
        <w:widowControl w:val="0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</w:rPr>
      </w:pPr>
      <w:r w:rsidRPr="00BD09F1">
        <w:rPr>
          <w:rFonts w:ascii="Times New Roman CYR" w:hAnsi="Times New Roman CYR" w:cs="Times New Roman CYR"/>
          <w:sz w:val="24"/>
          <w:szCs w:val="24"/>
        </w:rPr>
        <w:t xml:space="preserve">Общий план разработки: </w:t>
      </w:r>
    </w:p>
    <w:p w:rsidRPr="00D11881" w:rsidR="002066EC" w:rsidRDefault="002066EC" w14:paraId="04ECD4B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BD09F1">
        <w:rPr>
          <w:rFonts w:ascii="Times New Roman CYR" w:hAnsi="Times New Roman CYR" w:cs="Times New Roman CYR"/>
          <w:i/>
          <w:iCs/>
          <w:sz w:val="24"/>
          <w:szCs w:val="24"/>
        </w:rPr>
        <w:t>П</w:t>
      </w:r>
      <w:r w:rsidRPr="00D11881">
        <w:rPr>
          <w:rFonts w:ascii="Times New Roman CYR" w:hAnsi="Times New Roman CYR" w:cs="Times New Roman CYR"/>
          <w:i/>
          <w:iCs/>
          <w:sz w:val="24"/>
          <w:szCs w:val="24"/>
          <w:rPrChange w:author="медведев" w:date="2013-12-15T18:35:00Z" w:id="390">
            <w:rPr>
              <w:rFonts w:ascii="Times New Roman CYR" w:hAnsi="Times New Roman CYR" w:cs="Times New Roman CYR"/>
              <w:i/>
              <w:iCs/>
            </w:rPr>
          </w:rPrChange>
        </w:rPr>
        <w:t>еречень основных взаимосвязанных работ, которые предстоит выполнить автору или авторам (с персональным распределением отдельных работ) с обязательным указанием дат их начала и окончания.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3686"/>
        <w:gridCol w:w="3118"/>
      </w:tblGrid>
      <w:tr w:rsidRPr="00BD09F1" w:rsidR="002066EC" w14:paraId="2007AF71" w14:textId="77777777">
        <w:tc>
          <w:tcPr>
            <w:tcW w:w="25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BD09F1" w:rsidR="002066EC" w:rsidRDefault="002066EC" w14:paraId="0CA8D429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BD09F1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3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BD09F1" w:rsidR="002066EC" w:rsidRDefault="002066EC" w14:paraId="43DFE968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BD09F1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Форма отчёта по этапу</w:t>
            </w:r>
          </w:p>
        </w:tc>
        <w:tc>
          <w:tcPr>
            <w:tcW w:w="31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BD09F1" w:rsidR="002066EC" w:rsidRDefault="002066EC" w14:paraId="000A23AF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BD09F1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Сроки выполнения этапа (с проведением / без проведения предзащит)</w:t>
            </w:r>
          </w:p>
        </w:tc>
      </w:tr>
      <w:tr w:rsidRPr="00D11881" w:rsidR="002066EC" w14:paraId="6F41A07F" w14:textId="77777777">
        <w:tc>
          <w:tcPr>
            <w:tcW w:w="25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11881" w:rsidR="002066EC" w:rsidRDefault="002066EC" w14:paraId="61E244BD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rPrChange w:author="медведев" w:date="2013-12-15T18:35:00Z" w:id="391">
                  <w:rPr>
                    <w:rFonts w:ascii="Times New Roman CYR" w:hAnsi="Times New Roman CYR" w:cs="Times New Roman CYR"/>
                  </w:rPr>
                </w:rPrChange>
              </w:rPr>
            </w:pPr>
            <w:r w:rsidRPr="00D11881">
              <w:rPr>
                <w:rFonts w:ascii="Times New Roman CYR" w:hAnsi="Times New Roman CYR" w:cs="Times New Roman CYR"/>
                <w:sz w:val="24"/>
                <w:szCs w:val="24"/>
                <w:rPrChange w:author="медведев" w:date="2013-12-15T18:35:00Z" w:id="392">
                  <w:rPr>
                    <w:rFonts w:ascii="Times New Roman CYR" w:hAnsi="Times New Roman CYR" w:cs="Times New Roman CYR"/>
                  </w:rPr>
                </w:rPrChange>
              </w:rPr>
              <w:t>Анализ предметной области (подготовка вводного раздела пояснительной записки к проекту)</w:t>
            </w:r>
          </w:p>
        </w:tc>
        <w:tc>
          <w:tcPr>
            <w:tcW w:w="3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11881" w:rsidR="002066EC" w:rsidRDefault="002066EC" w14:paraId="4073E119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rPrChange w:author="медведев" w:date="2013-12-15T18:35:00Z" w:id="393">
                  <w:rPr>
                    <w:rFonts w:ascii="Times New Roman CYR" w:hAnsi="Times New Roman CYR" w:cs="Times New Roman CYR"/>
                  </w:rPr>
                </w:rPrChange>
              </w:rPr>
            </w:pPr>
            <w:r w:rsidRPr="00D11881">
              <w:rPr>
                <w:rFonts w:ascii="Times New Roman CYR" w:hAnsi="Times New Roman CYR" w:cs="Times New Roman CYR"/>
                <w:sz w:val="24"/>
                <w:szCs w:val="24"/>
                <w:rPrChange w:author="медведев" w:date="2013-12-15T18:35:00Z" w:id="394">
                  <w:rPr>
                    <w:rFonts w:ascii="Times New Roman CYR" w:hAnsi="Times New Roman CYR" w:cs="Times New Roman CYR"/>
                  </w:rPr>
                </w:rPrChange>
              </w:rPr>
              <w:t>Текст вводного раздела пояснительной записки к проекту</w:t>
            </w:r>
          </w:p>
        </w:tc>
        <w:tc>
          <w:tcPr>
            <w:tcW w:w="31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11881" w:rsidR="002066EC" w:rsidRDefault="002066EC" w14:paraId="388F5F23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rPrChange w:author="медведев" w:date="2013-12-15T18:35:00Z" w:id="395">
                  <w:rPr>
                    <w:rFonts w:ascii="Times New Roman CYR" w:hAnsi="Times New Roman CYR" w:cs="Times New Roman CYR"/>
                  </w:rPr>
                </w:rPrChange>
              </w:rPr>
            </w:pPr>
          </w:p>
        </w:tc>
      </w:tr>
      <w:tr w:rsidRPr="00D11881" w:rsidR="002066EC" w14:paraId="18B1F5FC" w14:textId="77777777">
        <w:tc>
          <w:tcPr>
            <w:tcW w:w="25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11881" w:rsidR="002066EC" w:rsidRDefault="002066EC" w14:paraId="43B71FB9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  <w:rPrChange w:author="медведев" w:date="2013-12-15T18:35:00Z" w:id="396">
                  <w:rPr>
                    <w:rFonts w:ascii="Times New Roman CYR" w:hAnsi="Times New Roman CYR" w:cs="Times New Roman CYR"/>
                  </w:rPr>
                </w:rPrChange>
              </w:rPr>
            </w:pPr>
            <w:r w:rsidRPr="00D11881">
              <w:rPr>
                <w:rFonts w:ascii="Times New Roman CYR" w:hAnsi="Times New Roman CYR" w:cs="Times New Roman CYR"/>
                <w:sz w:val="24"/>
                <w:szCs w:val="24"/>
                <w:rPrChange w:author="медведев" w:date="2013-12-15T18:35:00Z" w:id="397">
                  <w:rPr>
                    <w:rFonts w:ascii="Times New Roman CYR" w:hAnsi="Times New Roman CYR" w:cs="Times New Roman CYR"/>
                  </w:rPr>
                </w:rPrChange>
              </w:rPr>
              <w:t>Сбор исходных материалов для выполнения проекта</w:t>
            </w:r>
          </w:p>
        </w:tc>
        <w:tc>
          <w:tcPr>
            <w:tcW w:w="3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11881" w:rsidR="002066EC" w:rsidRDefault="002066EC" w14:paraId="6348D226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  <w:rPrChange w:author="медведев" w:date="2013-12-15T18:35:00Z" w:id="398">
                  <w:rPr>
                    <w:rFonts w:ascii="Times New Roman CYR" w:hAnsi="Times New Roman CYR" w:cs="Times New Roman CYR"/>
                  </w:rPr>
                </w:rPrChange>
              </w:rPr>
            </w:pPr>
            <w:r w:rsidRPr="00D11881">
              <w:rPr>
                <w:rFonts w:ascii="Times New Roman CYR" w:hAnsi="Times New Roman CYR" w:cs="Times New Roman CYR"/>
                <w:sz w:val="24"/>
                <w:szCs w:val="24"/>
                <w:rPrChange w:author="медведев" w:date="2013-12-15T18:35:00Z" w:id="399">
                  <w:rPr>
                    <w:rFonts w:ascii="Times New Roman CYR" w:hAnsi="Times New Roman CYR" w:cs="Times New Roman CYR"/>
                  </w:rPr>
                </w:rPrChange>
              </w:rPr>
              <w:t>Перечень собранных материалов, начальный вариант списка используемых источников информации</w:t>
            </w:r>
          </w:p>
        </w:tc>
        <w:tc>
          <w:tcPr>
            <w:tcW w:w="31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11881" w:rsidR="002066EC" w:rsidRDefault="002066EC" w14:paraId="7BB2E2C1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  <w:rPrChange w:author="медведев" w:date="2013-12-15T18:35:00Z" w:id="400">
                  <w:rPr>
                    <w:rFonts w:ascii="Times New Roman CYR" w:hAnsi="Times New Roman CYR" w:cs="Times New Roman CYR"/>
                  </w:rPr>
                </w:rPrChange>
              </w:rPr>
            </w:pPr>
          </w:p>
        </w:tc>
      </w:tr>
      <w:tr w:rsidRPr="00D11881" w:rsidR="002066EC" w14:paraId="532AF796" w14:textId="77777777">
        <w:tc>
          <w:tcPr>
            <w:tcW w:w="25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11881" w:rsidR="002066EC" w:rsidRDefault="002066EC" w14:paraId="7E367F5D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rPrChange w:author="медведев" w:date="2013-12-15T18:35:00Z" w:id="401">
                  <w:rPr>
                    <w:rFonts w:ascii="Times New Roman CYR" w:hAnsi="Times New Roman CYR" w:cs="Times New Roman CYR"/>
                  </w:rPr>
                </w:rPrChange>
              </w:rPr>
            </w:pPr>
            <w:r w:rsidRPr="00D11881">
              <w:rPr>
                <w:rFonts w:ascii="Times New Roman CYR" w:hAnsi="Times New Roman CYR" w:cs="Times New Roman CYR"/>
                <w:sz w:val="24"/>
                <w:szCs w:val="24"/>
                <w:rPrChange w:author="медведев" w:date="2013-12-15T18:35:00Z" w:id="402">
                  <w:rPr>
                    <w:rFonts w:ascii="Times New Roman CYR" w:hAnsi="Times New Roman CYR" w:cs="Times New Roman CYR"/>
                  </w:rPr>
                </w:rPrChange>
              </w:rPr>
              <w:t>Разработка модели предметной области (сценария, структуры аналитической записки и т.п.)</w:t>
            </w:r>
          </w:p>
        </w:tc>
        <w:tc>
          <w:tcPr>
            <w:tcW w:w="3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11881" w:rsidR="002066EC" w:rsidRDefault="002066EC" w14:paraId="0BC1032E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rPrChange w:author="медведев" w:date="2013-12-15T18:35:00Z" w:id="403">
                  <w:rPr>
                    <w:rFonts w:ascii="Times New Roman CYR" w:hAnsi="Times New Roman CYR" w:cs="Times New Roman CYR"/>
                  </w:rPr>
                </w:rPrChange>
              </w:rPr>
            </w:pPr>
            <w:r w:rsidRPr="00D11881">
              <w:rPr>
                <w:rFonts w:ascii="Times New Roman CYR" w:hAnsi="Times New Roman CYR" w:cs="Times New Roman CYR"/>
                <w:sz w:val="24"/>
                <w:szCs w:val="24"/>
                <w:rPrChange w:author="медведев" w:date="2013-12-15T18:35:00Z" w:id="404">
                  <w:rPr>
                    <w:rFonts w:ascii="Times New Roman CYR" w:hAnsi="Times New Roman CYR" w:cs="Times New Roman CYR"/>
                  </w:rPr>
                </w:rPrChange>
              </w:rPr>
              <w:t>Описание модели предметной области, используемой в работе над проектом</w:t>
            </w:r>
          </w:p>
        </w:tc>
        <w:tc>
          <w:tcPr>
            <w:tcW w:w="31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11881" w:rsidR="002066EC" w:rsidRDefault="002066EC" w14:paraId="06A3C0E0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rPrChange w:author="медведев" w:date="2013-12-15T18:35:00Z" w:id="405">
                  <w:rPr>
                    <w:rFonts w:ascii="Times New Roman CYR" w:hAnsi="Times New Roman CYR" w:cs="Times New Roman CYR"/>
                  </w:rPr>
                </w:rPrChange>
              </w:rPr>
            </w:pPr>
          </w:p>
        </w:tc>
      </w:tr>
      <w:tr w:rsidRPr="00D11881" w:rsidR="002066EC" w14:paraId="3872125D" w14:textId="77777777">
        <w:tc>
          <w:tcPr>
            <w:tcW w:w="25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11881" w:rsidR="002066EC" w:rsidRDefault="002066EC" w14:paraId="326927C2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author="медведев" w:date="2013-12-15T18:35:00Z" w:id="406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  <w:r w:rsidRPr="00D11881"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author="медведев" w:date="2013-12-15T18:35:00Z" w:id="407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  <w:t>Этапы, специфические для профиля группы</w:t>
            </w:r>
          </w:p>
        </w:tc>
        <w:tc>
          <w:tcPr>
            <w:tcW w:w="3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11881" w:rsidR="002066EC" w:rsidRDefault="002066EC" w14:paraId="07271765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author="медведев" w:date="2013-12-15T18:35:00Z" w:id="408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  <w:r w:rsidRPr="00D11881"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author="медведев" w:date="2013-12-15T18:35:00Z" w:id="409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  <w:t>Формы отчетов, специфические для профиля группы</w:t>
            </w:r>
          </w:p>
        </w:tc>
        <w:tc>
          <w:tcPr>
            <w:tcW w:w="31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11881" w:rsidR="002066EC" w:rsidRDefault="002066EC" w14:paraId="01B92FF9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author="медведев" w:date="2013-12-15T18:35:00Z" w:id="410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</w:p>
        </w:tc>
      </w:tr>
      <w:tr w:rsidRPr="00D11881" w:rsidR="002066EC" w14:paraId="0430DBBF" w14:textId="77777777">
        <w:tc>
          <w:tcPr>
            <w:tcW w:w="25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11881" w:rsidR="002066EC" w:rsidRDefault="002066EC" w14:paraId="0B374864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author="медведев" w:date="2013-12-15T18:35:00Z" w:id="411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</w:p>
        </w:tc>
        <w:tc>
          <w:tcPr>
            <w:tcW w:w="3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11881" w:rsidR="002066EC" w:rsidRDefault="002066EC" w14:paraId="62E0DD32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author="медведев" w:date="2013-12-15T18:35:00Z" w:id="412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</w:p>
        </w:tc>
        <w:tc>
          <w:tcPr>
            <w:tcW w:w="31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11881" w:rsidR="002066EC" w:rsidRDefault="002066EC" w14:paraId="6792C232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author="медведев" w:date="2013-12-15T18:35:00Z" w:id="413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</w:p>
        </w:tc>
      </w:tr>
      <w:tr w:rsidRPr="00D11881" w:rsidR="002066EC" w14:paraId="66FB867B" w14:textId="77777777">
        <w:tc>
          <w:tcPr>
            <w:tcW w:w="25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11881" w:rsidR="002066EC" w:rsidRDefault="002066EC" w14:paraId="616AF139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author="медведев" w:date="2013-12-15T18:35:00Z" w:id="414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</w:p>
        </w:tc>
        <w:tc>
          <w:tcPr>
            <w:tcW w:w="3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11881" w:rsidR="002066EC" w:rsidRDefault="002066EC" w14:paraId="5EB4F272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author="медведев" w:date="2013-12-15T18:35:00Z" w:id="415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</w:p>
        </w:tc>
        <w:tc>
          <w:tcPr>
            <w:tcW w:w="31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11881" w:rsidR="002066EC" w:rsidRDefault="002066EC" w14:paraId="5EC5D7FA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author="медведев" w:date="2013-12-15T18:35:00Z" w:id="416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</w:p>
        </w:tc>
      </w:tr>
      <w:tr w:rsidRPr="00D11881" w:rsidR="002066EC" w14:paraId="427560C5" w14:textId="77777777">
        <w:tc>
          <w:tcPr>
            <w:tcW w:w="25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11881" w:rsidR="002066EC" w:rsidRDefault="002066EC" w14:paraId="5A6315C4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author="медведев" w:date="2013-12-15T18:35:00Z" w:id="417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</w:p>
        </w:tc>
        <w:tc>
          <w:tcPr>
            <w:tcW w:w="3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11881" w:rsidR="002066EC" w:rsidRDefault="002066EC" w14:paraId="2646EE6D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author="медведев" w:date="2013-12-15T18:35:00Z" w:id="418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</w:p>
        </w:tc>
        <w:tc>
          <w:tcPr>
            <w:tcW w:w="31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11881" w:rsidR="002066EC" w:rsidRDefault="002066EC" w14:paraId="0A35867F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author="медведев" w:date="2013-12-15T18:35:00Z" w:id="419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</w:p>
        </w:tc>
      </w:tr>
      <w:tr w:rsidRPr="00D11881" w:rsidR="002066EC" w14:paraId="4BAA6D55" w14:textId="77777777">
        <w:tc>
          <w:tcPr>
            <w:tcW w:w="25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11881" w:rsidR="002066EC" w:rsidRDefault="002066EC" w14:paraId="2C0E4CF8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author="медведев" w:date="2013-12-15T18:35:00Z" w:id="420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  <w:r w:rsidRPr="00D11881"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author="медведев" w:date="2013-12-15T18:35:00Z" w:id="421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  <w:t xml:space="preserve">Этапы, специфические для </w:t>
            </w:r>
            <w:r w:rsidRPr="00D11881"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author="медведев" w:date="2013-12-15T18:35:00Z" w:id="422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  <w:lastRenderedPageBreak/>
              <w:t>автора (авторов</w:t>
            </w:r>
            <w:r w:rsidRPr="00D11881" w:rsidR="00541C01"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author="медведев" w:date="2013-12-15T18:35:00Z" w:id="423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  <w:t>)</w:t>
            </w:r>
            <w:r w:rsidRPr="00D11881"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author="медведев" w:date="2013-12-15T18:35:00Z" w:id="424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  <w:t xml:space="preserve"> проекта</w:t>
            </w:r>
          </w:p>
        </w:tc>
        <w:tc>
          <w:tcPr>
            <w:tcW w:w="3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11881" w:rsidR="002066EC" w:rsidP="00541C01" w:rsidRDefault="002066EC" w14:paraId="3BAB930C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author="медведев" w:date="2013-12-15T18:35:00Z" w:id="425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  <w:r w:rsidRPr="00D11881"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author="медведев" w:date="2013-12-15T18:35:00Z" w:id="426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  <w:lastRenderedPageBreak/>
              <w:t>Формы отчетов, специфические для автора (авторов</w:t>
            </w:r>
            <w:r w:rsidRPr="00D11881" w:rsidR="00541C01"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author="медведев" w:date="2013-12-15T18:35:00Z" w:id="427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  <w:t>)</w:t>
            </w:r>
            <w:r w:rsidRPr="00D11881"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author="медведев" w:date="2013-12-15T18:35:00Z" w:id="428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  <w:t xml:space="preserve"> проекта </w:t>
            </w:r>
          </w:p>
        </w:tc>
        <w:tc>
          <w:tcPr>
            <w:tcW w:w="31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11881" w:rsidR="002066EC" w:rsidRDefault="002066EC" w14:paraId="4034FBBE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author="медведев" w:date="2013-12-15T18:35:00Z" w:id="429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</w:p>
        </w:tc>
      </w:tr>
      <w:tr w:rsidRPr="00D11881" w:rsidR="002066EC" w14:paraId="4AC1BC05" w14:textId="77777777">
        <w:tc>
          <w:tcPr>
            <w:tcW w:w="25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11881" w:rsidR="002066EC" w:rsidRDefault="002066EC" w14:paraId="64313064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author="медведев" w:date="2013-12-15T18:35:00Z" w:id="430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</w:p>
        </w:tc>
        <w:tc>
          <w:tcPr>
            <w:tcW w:w="3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11881" w:rsidR="002066EC" w:rsidRDefault="002066EC" w14:paraId="4E1A565A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author="медведев" w:date="2013-12-15T18:35:00Z" w:id="431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</w:p>
        </w:tc>
        <w:tc>
          <w:tcPr>
            <w:tcW w:w="31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11881" w:rsidR="002066EC" w:rsidRDefault="002066EC" w14:paraId="636F955B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author="медведев" w:date="2013-12-15T18:35:00Z" w:id="432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</w:p>
        </w:tc>
      </w:tr>
      <w:tr w:rsidRPr="00D11881" w:rsidR="002066EC" w14:paraId="373FF3F5" w14:textId="77777777">
        <w:tc>
          <w:tcPr>
            <w:tcW w:w="25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11881" w:rsidR="002066EC" w:rsidRDefault="002066EC" w14:paraId="0556DE3E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author="медведев" w:date="2013-12-15T18:35:00Z" w:id="433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</w:p>
        </w:tc>
        <w:tc>
          <w:tcPr>
            <w:tcW w:w="3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11881" w:rsidR="002066EC" w:rsidRDefault="002066EC" w14:paraId="70989C81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author="медведев" w:date="2013-12-15T18:35:00Z" w:id="434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</w:p>
        </w:tc>
        <w:tc>
          <w:tcPr>
            <w:tcW w:w="31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11881" w:rsidR="002066EC" w:rsidRDefault="002066EC" w14:paraId="29B8F29B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author="медведев" w:date="2013-12-15T18:35:00Z" w:id="435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</w:p>
        </w:tc>
      </w:tr>
      <w:tr w:rsidRPr="00D11881" w:rsidR="002066EC" w14:paraId="5D21AB89" w14:textId="77777777">
        <w:tc>
          <w:tcPr>
            <w:tcW w:w="25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11881" w:rsidR="002066EC" w:rsidRDefault="002066EC" w14:paraId="2B7EDB11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author="медведев" w:date="2013-12-15T18:35:00Z" w:id="436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</w:p>
        </w:tc>
        <w:tc>
          <w:tcPr>
            <w:tcW w:w="3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11881" w:rsidR="002066EC" w:rsidRDefault="002066EC" w14:paraId="3CA6E595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author="медведев" w:date="2013-12-15T18:35:00Z" w:id="437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</w:p>
        </w:tc>
        <w:tc>
          <w:tcPr>
            <w:tcW w:w="31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11881" w:rsidR="002066EC" w:rsidRDefault="002066EC" w14:paraId="69C246C4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author="медведев" w:date="2013-12-15T18:35:00Z" w:id="438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</w:p>
        </w:tc>
      </w:tr>
      <w:tr w:rsidRPr="00D11881" w:rsidR="002066EC" w14:paraId="2F9875C4" w14:textId="77777777">
        <w:tc>
          <w:tcPr>
            <w:tcW w:w="25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11881" w:rsidR="002066EC" w:rsidRDefault="002066EC" w14:paraId="6FBE9AE8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  <w:rPrChange w:author="медведев" w:date="2013-12-15T18:35:00Z" w:id="439">
                  <w:rPr>
                    <w:rFonts w:ascii="Times New Roman CYR" w:hAnsi="Times New Roman CYR" w:cs="Times New Roman CYR"/>
                  </w:rPr>
                </w:rPrChange>
              </w:rPr>
            </w:pPr>
            <w:r w:rsidRPr="00D11881">
              <w:rPr>
                <w:rFonts w:ascii="Times New Roman CYR" w:hAnsi="Times New Roman CYR" w:cs="Times New Roman CYR"/>
                <w:sz w:val="24"/>
                <w:szCs w:val="24"/>
                <w:rPrChange w:author="медведев" w:date="2013-12-15T18:35:00Z" w:id="440">
                  <w:rPr>
                    <w:rFonts w:ascii="Times New Roman CYR" w:hAnsi="Times New Roman CYR" w:cs="Times New Roman CYR"/>
                  </w:rPr>
                </w:rPrChange>
              </w:rPr>
              <w:t xml:space="preserve">Завершение предварительной версии проекта </w:t>
            </w:r>
          </w:p>
        </w:tc>
        <w:tc>
          <w:tcPr>
            <w:tcW w:w="3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11881" w:rsidR="002066EC" w:rsidRDefault="002066EC" w14:paraId="7E49A4F2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  <w:rPrChange w:author="медведев" w:date="2013-12-15T18:35:00Z" w:id="441">
                  <w:rPr>
                    <w:rFonts w:ascii="Times New Roman CYR" w:hAnsi="Times New Roman CYR" w:cs="Times New Roman CYR"/>
                  </w:rPr>
                </w:rPrChange>
              </w:rPr>
            </w:pPr>
            <w:r w:rsidRPr="00D11881">
              <w:rPr>
                <w:rFonts w:ascii="Times New Roman CYR" w:hAnsi="Times New Roman CYR" w:cs="Times New Roman CYR"/>
                <w:sz w:val="24"/>
                <w:szCs w:val="24"/>
                <w:rPrChange w:author="медведев" w:date="2013-12-15T18:35:00Z" w:id="442">
                  <w:rPr>
                    <w:rFonts w:ascii="Times New Roman CYR" w:hAnsi="Times New Roman CYR" w:cs="Times New Roman CYR"/>
                  </w:rPr>
                </w:rPrChange>
              </w:rPr>
              <w:t>Предварительная версия проекта и пояснительной записки</w:t>
            </w:r>
          </w:p>
        </w:tc>
        <w:tc>
          <w:tcPr>
            <w:tcW w:w="31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11881" w:rsidR="002066EC" w:rsidRDefault="002066EC" w14:paraId="6A49E30E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  <w:rPrChange w:author="медведев" w:date="2013-12-15T18:35:00Z" w:id="443">
                  <w:rPr>
                    <w:rFonts w:ascii="Times New Roman CYR" w:hAnsi="Times New Roman CYR" w:cs="Times New Roman CYR"/>
                  </w:rPr>
                </w:rPrChange>
              </w:rPr>
            </w:pPr>
            <w:r w:rsidRPr="00D11881">
              <w:rPr>
                <w:rFonts w:ascii="Times New Roman CYR" w:hAnsi="Times New Roman CYR" w:cs="Times New Roman CYR"/>
                <w:sz w:val="24"/>
                <w:szCs w:val="24"/>
                <w:rPrChange w:author="медведев" w:date="2013-12-15T18:35:00Z" w:id="444">
                  <w:rPr>
                    <w:rFonts w:ascii="Times New Roman CYR" w:hAnsi="Times New Roman CYR" w:cs="Times New Roman CYR"/>
                  </w:rPr>
                </w:rPrChange>
              </w:rPr>
              <w:t>До окончания летней практики</w:t>
            </w:r>
          </w:p>
        </w:tc>
      </w:tr>
      <w:tr w:rsidRPr="00D11881" w:rsidR="002066EC" w14:paraId="51C610A3" w14:textId="77777777">
        <w:tc>
          <w:tcPr>
            <w:tcW w:w="25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11881" w:rsidR="002066EC" w:rsidRDefault="002066EC" w14:paraId="06EAA657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  <w:rPrChange w:author="медведев" w:date="2013-12-15T18:35:00Z" w:id="445">
                  <w:rPr>
                    <w:rFonts w:ascii="Times New Roman CYR" w:hAnsi="Times New Roman CYR" w:cs="Times New Roman CYR"/>
                  </w:rPr>
                </w:rPrChange>
              </w:rPr>
            </w:pPr>
            <w:r w:rsidRPr="00D11881">
              <w:rPr>
                <w:rFonts w:ascii="Times New Roman CYR" w:hAnsi="Times New Roman CYR" w:cs="Times New Roman CYR"/>
                <w:sz w:val="24"/>
                <w:szCs w:val="24"/>
                <w:rPrChange w:author="медведев" w:date="2013-12-15T18:35:00Z" w:id="446">
                  <w:rPr>
                    <w:rFonts w:ascii="Times New Roman CYR" w:hAnsi="Times New Roman CYR" w:cs="Times New Roman CYR"/>
                  </w:rPr>
                </w:rPrChange>
              </w:rPr>
              <w:t>Защита проекта</w:t>
            </w:r>
          </w:p>
        </w:tc>
        <w:tc>
          <w:tcPr>
            <w:tcW w:w="3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11881" w:rsidR="002066EC" w:rsidRDefault="002066EC" w14:paraId="72FC0BAE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  <w:rPrChange w:author="медведев" w:date="2013-12-15T18:35:00Z" w:id="447">
                  <w:rPr>
                    <w:rFonts w:ascii="Times New Roman CYR" w:hAnsi="Times New Roman CYR" w:cs="Times New Roman CYR"/>
                  </w:rPr>
                </w:rPrChange>
              </w:rPr>
            </w:pPr>
            <w:r w:rsidRPr="00D11881">
              <w:rPr>
                <w:rFonts w:ascii="Times New Roman CYR" w:hAnsi="Times New Roman CYR" w:cs="Times New Roman CYR"/>
                <w:sz w:val="24"/>
                <w:szCs w:val="24"/>
                <w:rPrChange w:author="медведев" w:date="2013-12-15T18:35:00Z" w:id="448">
                  <w:rPr>
                    <w:rFonts w:ascii="Times New Roman CYR" w:hAnsi="Times New Roman CYR" w:cs="Times New Roman CYR"/>
                  </w:rPr>
                </w:rPrChange>
              </w:rPr>
              <w:t xml:space="preserve">Сдача проекта, текста выступления и комплекта документации </w:t>
            </w:r>
          </w:p>
        </w:tc>
        <w:tc>
          <w:tcPr>
            <w:tcW w:w="31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11881" w:rsidR="002066EC" w:rsidRDefault="002066EC" w14:paraId="4A58F544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  <w:rPrChange w:author="медведев" w:date="2013-12-15T18:35:00Z" w:id="449">
                  <w:rPr>
                    <w:rFonts w:ascii="Times New Roman CYR" w:hAnsi="Times New Roman CYR" w:cs="Times New Roman CYR"/>
                  </w:rPr>
                </w:rPrChange>
              </w:rPr>
            </w:pPr>
            <w:r w:rsidRPr="00D11881">
              <w:rPr>
                <w:rFonts w:ascii="Times New Roman CYR" w:hAnsi="Times New Roman CYR" w:cs="Times New Roman CYR"/>
                <w:sz w:val="24"/>
                <w:szCs w:val="24"/>
                <w:rPrChange w:author="медведев" w:date="2013-12-15T18:35:00Z" w:id="450">
                  <w:rPr>
                    <w:rFonts w:ascii="Times New Roman CYR" w:hAnsi="Times New Roman CYR" w:cs="Times New Roman CYR"/>
                  </w:rPr>
                </w:rPrChange>
              </w:rPr>
              <w:t>За неделю до защиты проекта</w:t>
            </w:r>
          </w:p>
        </w:tc>
      </w:tr>
    </w:tbl>
    <w:p w:rsidRPr="00D11881" w:rsidR="002066EC" w:rsidRDefault="002066EC" w14:paraId="36791C60" w14:textId="777777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Pr="00BD09F1" w:rsidR="002066EC" w:rsidRDefault="002066EC" w14:paraId="5F425C93" w14:textId="77777777">
      <w:pPr>
        <w:widowControl w:val="0"/>
        <w:autoSpaceDE w:val="0"/>
        <w:autoSpaceDN w:val="0"/>
        <w:adjustRightInd w:val="0"/>
        <w:spacing w:after="0" w:line="240" w:lineRule="auto"/>
        <w:ind w:left="5664" w:hanging="5664"/>
        <w:jc w:val="both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BD09F1">
        <w:rPr>
          <w:rFonts w:ascii="Times New Roman CYR" w:hAnsi="Times New Roman CYR" w:cs="Times New Roman CYR"/>
          <w:b/>
          <w:bCs/>
          <w:sz w:val="24"/>
          <w:szCs w:val="24"/>
        </w:rPr>
        <w:t>«Техническое задание разработано</w:t>
      </w:r>
      <w:proofErr w:type="gramStart"/>
      <w:r w:rsidRPr="00BD09F1">
        <w:rPr>
          <w:rFonts w:ascii="Times New Roman CYR" w:hAnsi="Times New Roman CYR" w:cs="Times New Roman CYR"/>
          <w:b/>
          <w:bCs/>
          <w:sz w:val="24"/>
          <w:szCs w:val="24"/>
        </w:rPr>
        <w:t>»:</w:t>
      </w:r>
      <w:r w:rsidRPr="00BD09F1">
        <w:rPr>
          <w:rFonts w:ascii="Times New Roman CYR" w:hAnsi="Times New Roman CYR" w:cs="Times New Roman CYR"/>
          <w:b/>
          <w:bCs/>
          <w:sz w:val="24"/>
          <w:szCs w:val="24"/>
        </w:rPr>
        <w:tab/>
      </w:r>
      <w:proofErr w:type="gramEnd"/>
      <w:r w:rsidRPr="00BD09F1">
        <w:rPr>
          <w:rFonts w:ascii="Times New Roman CYR" w:hAnsi="Times New Roman CYR" w:cs="Times New Roman CYR"/>
          <w:b/>
          <w:bCs/>
          <w:sz w:val="24"/>
          <w:szCs w:val="24"/>
        </w:rPr>
        <w:t>«Техническое задание утверждено»:</w:t>
      </w:r>
    </w:p>
    <w:p w:rsidRPr="00BD09F1" w:rsidR="002066EC" w:rsidRDefault="002066EC" w14:paraId="0FE65B1B" w14:textId="77777777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CYR" w:hAnsi="Times New Roman CYR" w:cs="Times New Roman CYR"/>
          <w:sz w:val="24"/>
          <w:szCs w:val="24"/>
        </w:rPr>
      </w:pPr>
      <w:r w:rsidRPr="00BD09F1">
        <w:rPr>
          <w:rFonts w:ascii="Times New Roman CYR" w:hAnsi="Times New Roman CYR" w:cs="Times New Roman CYR"/>
          <w:sz w:val="24"/>
          <w:szCs w:val="24"/>
        </w:rPr>
        <w:t>Исполнители</w:t>
      </w:r>
      <w:r w:rsidRPr="00BD09F1">
        <w:rPr>
          <w:rFonts w:ascii="Times New Roman CYR" w:hAnsi="Times New Roman CYR" w:cs="Times New Roman CYR"/>
          <w:sz w:val="24"/>
          <w:szCs w:val="24"/>
        </w:rPr>
        <w:tab/>
      </w:r>
      <w:r w:rsidRPr="00BD09F1">
        <w:rPr>
          <w:rFonts w:ascii="Times New Roman CYR" w:hAnsi="Times New Roman CYR" w:cs="Times New Roman CYR"/>
          <w:sz w:val="24"/>
          <w:szCs w:val="24"/>
        </w:rPr>
        <w:t>____________________</w:t>
      </w:r>
      <w:r w:rsidRPr="00BD09F1">
        <w:rPr>
          <w:rFonts w:ascii="Times New Roman CYR" w:hAnsi="Times New Roman CYR" w:cs="Times New Roman CYR"/>
          <w:sz w:val="24"/>
          <w:szCs w:val="24"/>
        </w:rPr>
        <w:tab/>
      </w:r>
      <w:r w:rsidRPr="00BD09F1">
        <w:rPr>
          <w:rFonts w:ascii="Times New Roman CYR" w:hAnsi="Times New Roman CYR" w:cs="Times New Roman CYR"/>
          <w:i/>
          <w:iCs/>
          <w:sz w:val="24"/>
          <w:szCs w:val="24"/>
        </w:rPr>
        <w:t>(подписи)</w:t>
      </w:r>
      <w:r w:rsidRPr="00BD09F1">
        <w:rPr>
          <w:rFonts w:ascii="Times New Roman CYR" w:hAnsi="Times New Roman CYR" w:cs="Times New Roman CYR"/>
          <w:i/>
          <w:iCs/>
          <w:sz w:val="24"/>
          <w:szCs w:val="24"/>
        </w:rPr>
        <w:tab/>
      </w:r>
      <w:r w:rsidRPr="00BD09F1">
        <w:rPr>
          <w:rFonts w:ascii="Times New Roman CYR" w:hAnsi="Times New Roman CYR" w:cs="Times New Roman CYR"/>
          <w:i/>
          <w:iCs/>
          <w:sz w:val="24"/>
          <w:szCs w:val="24"/>
        </w:rPr>
        <w:tab/>
      </w:r>
      <w:r w:rsidRPr="00BD09F1">
        <w:rPr>
          <w:rFonts w:ascii="Times New Roman CYR" w:hAnsi="Times New Roman CYR" w:cs="Times New Roman CYR"/>
          <w:sz w:val="24"/>
          <w:szCs w:val="24"/>
        </w:rPr>
        <w:t>Научный директор ЛИТ</w:t>
      </w:r>
    </w:p>
    <w:p w:rsidRPr="00BD09F1" w:rsidR="002066EC" w:rsidRDefault="002066EC" w14:paraId="1341DD46" w14:textId="77777777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CYR" w:hAnsi="Times New Roman CYR" w:cs="Times New Roman CYR"/>
          <w:sz w:val="24"/>
          <w:szCs w:val="24"/>
        </w:rPr>
      </w:pPr>
      <w:r w:rsidRPr="00BD09F1">
        <w:rPr>
          <w:rFonts w:ascii="Times New Roman CYR" w:hAnsi="Times New Roman CYR" w:cs="Times New Roman CYR"/>
          <w:sz w:val="24"/>
          <w:szCs w:val="24"/>
        </w:rPr>
        <w:t>Заказчик</w:t>
      </w:r>
      <w:r w:rsidRPr="00BD09F1">
        <w:rPr>
          <w:rFonts w:ascii="Times New Roman CYR" w:hAnsi="Times New Roman CYR" w:cs="Times New Roman CYR"/>
          <w:sz w:val="24"/>
          <w:szCs w:val="24"/>
        </w:rPr>
        <w:tab/>
      </w:r>
      <w:r w:rsidRPr="00BD09F1">
        <w:rPr>
          <w:rFonts w:ascii="Times New Roman CYR" w:hAnsi="Times New Roman CYR" w:cs="Times New Roman CYR"/>
          <w:sz w:val="24"/>
          <w:szCs w:val="24"/>
        </w:rPr>
        <w:t>____________________</w:t>
      </w:r>
      <w:r w:rsidRPr="00BD09F1">
        <w:rPr>
          <w:rFonts w:ascii="Times New Roman CYR" w:hAnsi="Times New Roman CYR" w:cs="Times New Roman CYR"/>
          <w:sz w:val="24"/>
          <w:szCs w:val="24"/>
        </w:rPr>
        <w:tab/>
      </w:r>
      <w:r w:rsidRPr="00BD09F1">
        <w:rPr>
          <w:rFonts w:ascii="Times New Roman CYR" w:hAnsi="Times New Roman CYR" w:cs="Times New Roman CYR"/>
          <w:i/>
          <w:iCs/>
          <w:sz w:val="24"/>
          <w:szCs w:val="24"/>
        </w:rPr>
        <w:t>(подпись)</w:t>
      </w:r>
      <w:r w:rsidRPr="00BD09F1">
        <w:rPr>
          <w:rFonts w:ascii="Times New Roman CYR" w:hAnsi="Times New Roman CYR" w:cs="Times New Roman CYR"/>
          <w:i/>
          <w:iCs/>
          <w:sz w:val="24"/>
          <w:szCs w:val="24"/>
        </w:rPr>
        <w:tab/>
      </w:r>
      <w:r w:rsidRPr="00BD09F1">
        <w:rPr>
          <w:rFonts w:ascii="Times New Roman CYR" w:hAnsi="Times New Roman CYR" w:cs="Times New Roman CYR"/>
          <w:i/>
          <w:iCs/>
          <w:sz w:val="24"/>
          <w:szCs w:val="24"/>
        </w:rPr>
        <w:tab/>
      </w:r>
      <w:r w:rsidRPr="00BD09F1">
        <w:rPr>
          <w:rFonts w:ascii="Times New Roman CYR" w:hAnsi="Times New Roman CYR" w:cs="Times New Roman CYR"/>
          <w:sz w:val="24"/>
          <w:szCs w:val="24"/>
        </w:rPr>
        <w:t>А.В. Гиглавый</w:t>
      </w:r>
      <w:r w:rsidRPr="00BD09F1">
        <w:rPr>
          <w:rFonts w:ascii="Times New Roman CYR" w:hAnsi="Times New Roman CYR" w:cs="Times New Roman CYR"/>
          <w:i/>
          <w:iCs/>
          <w:sz w:val="24"/>
          <w:szCs w:val="24"/>
        </w:rPr>
        <w:t xml:space="preserve"> ____________ (подпись)</w:t>
      </w:r>
    </w:p>
    <w:p w:rsidRPr="00BD09F1" w:rsidR="002066EC" w:rsidRDefault="002066EC" w14:paraId="60D27E53" w14:textId="77777777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CYR" w:hAnsi="Times New Roman CYR" w:cs="Times New Roman CYR"/>
          <w:sz w:val="24"/>
          <w:szCs w:val="24"/>
        </w:rPr>
      </w:pPr>
      <w:r w:rsidRPr="00BD09F1">
        <w:rPr>
          <w:rFonts w:ascii="Times New Roman CYR" w:hAnsi="Times New Roman CYR" w:cs="Times New Roman CYR"/>
          <w:sz w:val="24"/>
          <w:szCs w:val="24"/>
        </w:rPr>
        <w:t>Руководитель</w:t>
      </w:r>
      <w:r w:rsidRPr="00BD09F1">
        <w:rPr>
          <w:rFonts w:ascii="Times New Roman CYR" w:hAnsi="Times New Roman CYR" w:cs="Times New Roman CYR"/>
          <w:sz w:val="24"/>
          <w:szCs w:val="24"/>
        </w:rPr>
        <w:tab/>
      </w:r>
      <w:r w:rsidRPr="00BD09F1">
        <w:rPr>
          <w:rFonts w:ascii="Times New Roman CYR" w:hAnsi="Times New Roman CYR" w:cs="Times New Roman CYR"/>
          <w:sz w:val="24"/>
          <w:szCs w:val="24"/>
        </w:rPr>
        <w:t>____________________</w:t>
      </w:r>
      <w:r w:rsidRPr="00BD09F1">
        <w:rPr>
          <w:rFonts w:ascii="Times New Roman CYR" w:hAnsi="Times New Roman CYR" w:cs="Times New Roman CYR"/>
          <w:sz w:val="24"/>
          <w:szCs w:val="24"/>
        </w:rPr>
        <w:tab/>
      </w:r>
      <w:r w:rsidRPr="00BD09F1">
        <w:rPr>
          <w:rFonts w:ascii="Times New Roman CYR" w:hAnsi="Times New Roman CYR" w:cs="Times New Roman CYR"/>
          <w:i/>
          <w:iCs/>
          <w:sz w:val="24"/>
          <w:szCs w:val="24"/>
        </w:rPr>
        <w:t>(подпись)</w:t>
      </w:r>
    </w:p>
    <w:p w:rsidRPr="00BD09F1" w:rsidR="002066EC" w:rsidRDefault="002066EC" w14:paraId="06452354" w14:textId="77777777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CYR" w:hAnsi="Times New Roman CYR" w:cs="Times New Roman CYR"/>
          <w:sz w:val="24"/>
          <w:szCs w:val="24"/>
        </w:rPr>
      </w:pPr>
      <w:r w:rsidRPr="00BD09F1">
        <w:rPr>
          <w:rFonts w:ascii="Times New Roman CYR" w:hAnsi="Times New Roman CYR" w:cs="Times New Roman CYR"/>
          <w:sz w:val="24"/>
          <w:szCs w:val="24"/>
        </w:rPr>
        <w:t>Консультанты____________________</w:t>
      </w:r>
      <w:r w:rsidRPr="00BD09F1">
        <w:rPr>
          <w:rFonts w:ascii="Times New Roman CYR" w:hAnsi="Times New Roman CYR" w:cs="Times New Roman CYR"/>
          <w:sz w:val="24"/>
          <w:szCs w:val="24"/>
        </w:rPr>
        <w:tab/>
      </w:r>
      <w:r w:rsidRPr="00BD09F1">
        <w:rPr>
          <w:rFonts w:ascii="Times New Roman CYR" w:hAnsi="Times New Roman CYR" w:cs="Times New Roman CYR"/>
          <w:i/>
          <w:iCs/>
          <w:sz w:val="24"/>
          <w:szCs w:val="24"/>
        </w:rPr>
        <w:t>(подписи)</w:t>
      </w:r>
    </w:p>
    <w:p w:rsidRPr="00BD09F1" w:rsidR="002066EC" w:rsidRDefault="002066EC" w14:paraId="2568F395" w14:textId="77777777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 CYR" w:hAnsi="Times New Roman CYR" w:cs="Times New Roman CYR"/>
          <w:b/>
          <w:bCs/>
          <w:i/>
          <w:iCs/>
          <w:sz w:val="24"/>
          <w:szCs w:val="24"/>
        </w:rPr>
      </w:pPr>
    </w:p>
    <w:p w:rsidRPr="00D11881" w:rsidR="002066EC" w:rsidRDefault="002066EC" w14:paraId="46555918" w14:textId="777777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rPrChange w:author="медведев" w:date="2013-12-15T18:35:00Z" w:id="451">
            <w:rPr>
              <w:rFonts w:ascii="Times New Roman CYR" w:hAnsi="Times New Roman CYR" w:cs="Times New Roman CYR"/>
              <w:sz w:val="28"/>
              <w:szCs w:val="28"/>
            </w:rPr>
          </w:rPrChange>
        </w:rPr>
      </w:pPr>
      <w:r w:rsidRPr="00D11881">
        <w:rPr>
          <w:rFonts w:ascii="Times New Roman CYR" w:hAnsi="Times New Roman CYR" w:cs="Times New Roman CYR"/>
          <w:sz w:val="24"/>
          <w:szCs w:val="24"/>
          <w:rPrChange w:author="медведев" w:date="2013-12-15T18:35:00Z" w:id="452">
            <w:rPr>
              <w:rFonts w:ascii="Times New Roman CYR" w:hAnsi="Times New Roman CYR" w:cs="Times New Roman CYR"/>
              <w:sz w:val="28"/>
              <w:szCs w:val="28"/>
            </w:rPr>
          </w:rPrChange>
        </w:rPr>
        <w:t>Заполнение всех пунктов «Технического задания» обязательно.</w:t>
      </w:r>
    </w:p>
    <w:p w:rsidRPr="00D11881" w:rsidR="002066EC" w:rsidRDefault="002066EC" w14:paraId="5347CFE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sectPr w:rsidRPr="00D11881" w:rsidR="002066EC" w:rsidSect="003124A3">
      <w:pgSz w:w="12240" w:h="15840" w:orient="portrait"/>
      <w:pgMar w:top="1134" w:right="850" w:bottom="1134" w:left="1701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DS" w:author="Denis Sumin" w:date="2013-12-25T14:26:00Z" w:id="3">
    <w:p w:rsidR="00613502" w:rsidRDefault="00613502" w14:paraId="04FE9C45" w14:textId="77777777">
      <w:pPr>
        <w:pStyle w:val="a6"/>
      </w:pPr>
      <w:r>
        <w:rPr>
          <w:rStyle w:val="a5"/>
        </w:rPr>
        <w:annotationRef/>
      </w:r>
      <w:r>
        <w:t>просто "В высоком разрешении"?</w:t>
      </w:r>
    </w:p>
  </w:comment>
  <w:comment w:initials="АМ" w:author="Алексей Медведев" w:date="2014-01-04T16:15:00Z" w:id="4">
    <w:p w:rsidRPr="0032279F" w:rsidR="0032279F" w:rsidRDefault="0032279F" w14:paraId="2A51B3F6" w14:textId="54C07C16">
      <w:pPr>
        <w:pStyle w:val="a6"/>
      </w:pPr>
      <w:r>
        <w:rPr>
          <w:rStyle w:val="a5"/>
        </w:rPr>
        <w:annotationRef/>
      </w:r>
      <w:r>
        <w:t>Исправил</w:t>
      </w:r>
    </w:p>
  </w:comment>
  <w:comment w:initials="DS" w:author="Denis Sumin" w:date="2013-12-25T14:27:00Z" w:id="13">
    <w:p w:rsidRPr="00236B30" w:rsidR="00613502" w:rsidRDefault="00613502" w14:paraId="36BDB904" w14:textId="77777777">
      <w:pPr>
        <w:pStyle w:val="a6"/>
      </w:pPr>
      <w:r>
        <w:rPr>
          <w:rStyle w:val="a5"/>
        </w:rPr>
        <w:annotationRef/>
      </w:r>
      <w:r>
        <w:t>Лучше "должна иметь возможность"?</w:t>
      </w:r>
    </w:p>
  </w:comment>
  <w:comment w:initials="АМ" w:author="Алексей Медведев" w:date="2014-01-04T16:15:00Z" w:id="14">
    <w:p w:rsidR="0032279F" w:rsidRDefault="0032279F" w14:paraId="23226D76" w14:textId="1CCB7B12">
      <w:pPr>
        <w:pStyle w:val="a6"/>
      </w:pPr>
      <w:r>
        <w:rPr>
          <w:rStyle w:val="a5"/>
        </w:rPr>
        <w:annotationRef/>
      </w:r>
      <w:r>
        <w:t>Исправил</w:t>
      </w:r>
    </w:p>
  </w:comment>
  <w:comment w:initials="DS" w:author="Denis Sumin" w:date="2013-12-25T14:27:00Z" w:id="17">
    <w:p w:rsidRPr="00236B30" w:rsidR="00613502" w:rsidRDefault="00613502" w14:paraId="276F9FE7" w14:textId="77777777">
      <w:pPr>
        <w:pStyle w:val="a6"/>
      </w:pPr>
      <w:r>
        <w:rPr>
          <w:rStyle w:val="a5"/>
        </w:rPr>
        <w:annotationRef/>
      </w:r>
      <w:r>
        <w:t xml:space="preserve">Тут </w:t>
      </w:r>
      <w:r>
        <w:rPr>
          <w:lang w:val="en-US"/>
        </w:rPr>
        <w:t>HDV</w:t>
      </w:r>
      <w:r w:rsidRPr="00236B30">
        <w:t xml:space="preserve"> </w:t>
      </w:r>
      <w:r>
        <w:t xml:space="preserve">особенно ни при чём. Просто </w:t>
      </w:r>
      <w:r>
        <w:rPr>
          <w:lang w:val="en-US"/>
        </w:rPr>
        <w:t>HD</w:t>
      </w:r>
    </w:p>
  </w:comment>
  <w:comment w:initials="АМ" w:author="Алексей Медведев" w:date="2014-01-04T16:16:00Z" w:id="18">
    <w:p w:rsidR="0032279F" w:rsidRDefault="0032279F" w14:paraId="79103D3D" w14:textId="55ECD344">
      <w:pPr>
        <w:pStyle w:val="a6"/>
      </w:pPr>
      <w:r>
        <w:rPr>
          <w:rStyle w:val="a5"/>
        </w:rPr>
        <w:annotationRef/>
      </w:r>
      <w:r>
        <w:t>Исправил</w:t>
      </w:r>
    </w:p>
  </w:comment>
  <w:comment w:initials="DS" w:author="Denis Sumin" w:date="2013-12-25T14:27:00Z" w:id="20">
    <w:p w:rsidR="00613502" w:rsidRDefault="00613502" w14:paraId="00562568" w14:textId="77777777">
      <w:pPr>
        <w:pStyle w:val="a6"/>
      </w:pPr>
      <w:r>
        <w:rPr>
          <w:rStyle w:val="a5"/>
        </w:rPr>
        <w:annotationRef/>
      </w:r>
      <w:r>
        <w:t>Лучше написать "предполагается захват видео с таких-то источников"</w:t>
      </w:r>
    </w:p>
  </w:comment>
  <w:comment w:initials="DS" w:author="Denis Sumin" w:date="2013-12-25T14:16:00Z" w:id="59">
    <w:p w:rsidRPr="00BD09F1" w:rsidR="00613502" w:rsidRDefault="00613502" w14:paraId="03E5BB03" w14:textId="77777777">
      <w:pPr>
        <w:pStyle w:val="a6"/>
      </w:pPr>
      <w:r>
        <w:rPr>
          <w:rStyle w:val="a5"/>
        </w:rPr>
        <w:annotationRef/>
      </w:r>
      <w:r>
        <w:t>Этот список коряво сделан (технически). Поправь, пожалуйста</w:t>
      </w:r>
    </w:p>
  </w:comment>
  <w:comment w:initials="DS" w:author="Denis Sumin" w:date="2013-12-25T14:18:00Z" w:id="73">
    <w:p w:rsidRPr="00BD09F1" w:rsidR="00613502" w:rsidRDefault="00613502" w14:paraId="1F44065C" w14:textId="77777777">
      <w:pPr>
        <w:pStyle w:val="a6"/>
      </w:pPr>
      <w:r>
        <w:rPr>
          <w:rStyle w:val="a5"/>
        </w:rPr>
        <w:annotationRef/>
      </w:r>
      <w:r>
        <w:t>Не чёткости, а разрешения</w:t>
      </w:r>
    </w:p>
  </w:comment>
  <w:comment w:initials="АМ" w:author="Алексей Медведев" w:date="2014-01-04T16:17:00Z" w:id="74">
    <w:p w:rsidR="000E3097" w:rsidRDefault="000E3097" w14:paraId="7974D214" w14:textId="6A08098E">
      <w:pPr>
        <w:pStyle w:val="a6"/>
      </w:pPr>
      <w:r>
        <w:rPr>
          <w:rStyle w:val="a5"/>
        </w:rPr>
        <w:annotationRef/>
      </w:r>
      <w:r>
        <w:t>исправил</w:t>
      </w:r>
    </w:p>
  </w:comment>
  <w:comment w:initials="DS" w:author="Denis Sumin" w:date="2013-12-25T14:17:00Z" w:id="86">
    <w:p w:rsidRPr="00BD09F1" w:rsidR="00613502" w:rsidRDefault="00613502" w14:paraId="0FB4B5FA" w14:textId="77777777">
      <w:pPr>
        <w:pStyle w:val="a6"/>
      </w:pPr>
      <w:r>
        <w:rPr>
          <w:rStyle w:val="a5"/>
        </w:rPr>
        <w:annotationRef/>
      </w:r>
      <w:r>
        <w:t xml:space="preserve">Я бы сказал как-нибудь в роде: ", в то время как актуальным является стандарт видео высокого разрешения </w:t>
      </w:r>
      <w:r w:rsidRPr="00BD09F1">
        <w:t>(</w:t>
      </w:r>
      <w:r>
        <w:rPr>
          <w:lang w:val="en-US"/>
        </w:rPr>
        <w:t>HD</w:t>
      </w:r>
      <w:r w:rsidRPr="00BD09F1">
        <w:t>)..."</w:t>
      </w:r>
    </w:p>
  </w:comment>
  <w:comment w:initials="АМ" w:author="Алексей Медведев" w:date="2014-01-04T16:17:00Z" w:id="87">
    <w:p w:rsidR="000E3097" w:rsidRDefault="000E3097" w14:paraId="1E0F9AF5" w14:textId="4A1AEC79">
      <w:pPr>
        <w:pStyle w:val="a6"/>
      </w:pPr>
      <w:r>
        <w:rPr>
          <w:rStyle w:val="a5"/>
        </w:rPr>
        <w:annotationRef/>
      </w:r>
      <w:r>
        <w:t xml:space="preserve">Исправлено, дальше был один непонятный пустой комментарий, и я убрал кусочек предложения, так как он является повторением. </w:t>
      </w:r>
    </w:p>
  </w:comment>
  <w:comment w:initials="DS" w:author="Denis Sumin" w:date="2013-12-25T14:18:00Z" w:id="130">
    <w:p w:rsidR="00613502" w:rsidRDefault="00613502" w14:paraId="22B5EE1C" w14:textId="77777777">
      <w:pPr>
        <w:pStyle w:val="a6"/>
      </w:pPr>
      <w:r>
        <w:rPr>
          <w:rStyle w:val="a5"/>
        </w:rPr>
        <w:annotationRef/>
      </w:r>
    </w:p>
  </w:comment>
  <w:comment w:initials="DS" w:author="Denis Sumin" w:date="2013-12-25T14:19:00Z" w:id="131">
    <w:p w:rsidRPr="00BD09F1" w:rsidR="00613502" w:rsidRDefault="00613502" w14:paraId="387C5F6F" w14:textId="77777777">
      <w:pPr>
        <w:pStyle w:val="a6"/>
      </w:pPr>
      <w:r>
        <w:rPr>
          <w:rStyle w:val="a5"/>
        </w:rPr>
        <w:annotationRef/>
      </w:r>
      <w:r>
        <w:t xml:space="preserve">Возможность смотреть была и с мониторами </w:t>
      </w:r>
      <w:r w:rsidRPr="00BD09F1">
        <w:t>&lt;</w:t>
      </w:r>
      <w:r>
        <w:rPr>
          <w:lang w:val="en-US"/>
        </w:rPr>
        <w:t>HD</w:t>
      </w:r>
      <w:r w:rsidRPr="00BD09F1">
        <w:t xml:space="preserve">. </w:t>
      </w:r>
      <w:r>
        <w:t xml:space="preserve">Я бы сказал, что "С появлением мониторов с </w:t>
      </w:r>
      <w:r>
        <w:rPr>
          <w:lang w:val="en-US"/>
        </w:rPr>
        <w:t>HD</w:t>
      </w:r>
      <w:r>
        <w:t>-</w:t>
      </w:r>
      <w:proofErr w:type="gramStart"/>
      <w:r>
        <w:t>разрешением..</w:t>
      </w:r>
      <w:proofErr w:type="gramEnd"/>
      <w:r>
        <w:t>"</w:t>
      </w:r>
    </w:p>
  </w:comment>
  <w:comment w:initials="АМ" w:author="Алексей Медведев" w:date="2014-01-04T16:19:00Z" w:id="132">
    <w:p w:rsidR="000E3097" w:rsidRDefault="000E3097" w14:paraId="6DEF9549" w14:textId="1DF24171">
      <w:pPr>
        <w:pStyle w:val="a6"/>
      </w:pPr>
      <w:r>
        <w:rPr>
          <w:rStyle w:val="a5"/>
        </w:rPr>
        <w:annotationRef/>
      </w:r>
      <w:r>
        <w:t>Исправил</w:t>
      </w:r>
    </w:p>
  </w:comment>
  <w:comment w:initials="DS" w:author="Denis Sumin" w:date="2013-12-25T14:20:00Z" w:id="186">
    <w:p w:rsidR="00613502" w:rsidRDefault="00613502" w14:paraId="1665EA73" w14:textId="77777777">
      <w:pPr>
        <w:pStyle w:val="a6"/>
      </w:pPr>
      <w:r>
        <w:rPr>
          <w:rStyle w:val="a5"/>
        </w:rPr>
        <w:annotationRef/>
      </w:r>
      <w:proofErr w:type="spellStart"/>
      <w:proofErr w:type="gramStart"/>
      <w:r>
        <w:t>Ну..</w:t>
      </w:r>
      <w:proofErr w:type="gramEnd"/>
      <w:r>
        <w:t>как</w:t>
      </w:r>
      <w:proofErr w:type="spellEnd"/>
      <w:r>
        <w:t>-то не очень смотрится предложение. Я бы сказал, что важно просто производить запись и вещание в актуальных форматах</w:t>
      </w:r>
    </w:p>
  </w:comment>
  <w:comment w:initials="АМ" w:author="Алексей Медведев" w:date="2014-01-04T16:22:00Z" w:id="187">
    <w:p w:rsidR="000E3097" w:rsidRDefault="000E3097" w14:paraId="26C4B018" w14:textId="60A9A2A7">
      <w:pPr>
        <w:pStyle w:val="a6"/>
      </w:pPr>
      <w:r>
        <w:rPr>
          <w:rStyle w:val="a5"/>
        </w:rPr>
        <w:annotationRef/>
      </w:r>
      <w:r>
        <w:t>Переделал, но</w:t>
      </w:r>
      <w:r w:rsidR="00FE2800">
        <w:t xml:space="preserve"> </w:t>
      </w:r>
      <w:r w:rsidR="00FE2800">
        <w:t>возможно</w:t>
      </w:r>
      <w:bookmarkStart w:name="_GoBack" w:id="194"/>
      <w:bookmarkEnd w:id="194"/>
      <w:r>
        <w:t xml:space="preserve"> надо над этим еще подумать.</w:t>
      </w:r>
    </w:p>
  </w:comment>
  <w:comment w:initials="DS" w:author="Denis Sumin" w:date="2013-12-25T14:20:00Z" w:id="211">
    <w:p w:rsidR="00FE2800" w:rsidRDefault="00613502" w14:paraId="2E0CD3DB" w14:textId="3D28418A">
      <w:pPr>
        <w:pStyle w:val="a6"/>
      </w:pPr>
      <w:r>
        <w:rPr>
          <w:rStyle w:val="a5"/>
        </w:rPr>
        <w:annotationRef/>
      </w:r>
      <w:r>
        <w:t>Очень обще. Если повышение качества, то записи и вещания</w:t>
      </w:r>
    </w:p>
  </w:comment>
  <w:comment w:initials="АМ" w:author="Алексей Медведев" w:date="2014-01-04T17:12:00Z" w:id="212">
    <w:p w:rsidR="00FE2800" w:rsidRDefault="00FE2800" w14:paraId="4C6721D3" w14:textId="45063A27">
      <w:pPr>
        <w:pStyle w:val="a6"/>
      </w:pPr>
      <w:r>
        <w:rPr>
          <w:rStyle w:val="a5"/>
        </w:rPr>
        <w:annotationRef/>
      </w:r>
      <w:r>
        <w:t xml:space="preserve">Не </w:t>
      </w:r>
      <w:proofErr w:type="gramStart"/>
      <w:r>
        <w:t>знаю</w:t>
      </w:r>
      <w:proofErr w:type="gramEnd"/>
      <w:r>
        <w:t xml:space="preserve"> как раскрыть этот пункт</w:t>
      </w:r>
    </w:p>
  </w:comment>
  <w:comment w:initials="DS" w:author="Denis Sumin" w:date="2013-12-25T14:20:00Z" w:id="231">
    <w:p w:rsidR="00613502" w:rsidRDefault="00613502" w14:paraId="5095F804" w14:textId="77777777">
      <w:pPr>
        <w:pStyle w:val="a6"/>
      </w:pPr>
      <w:r>
        <w:rPr>
          <w:rStyle w:val="a5"/>
        </w:rPr>
        <w:annotationRef/>
      </w:r>
      <w:r>
        <w:t>Это уже задача к пред. цели</w:t>
      </w:r>
    </w:p>
  </w:comment>
  <w:comment w:initials="DS" w:author="Denis Sumin" w:date="2013-12-25T14:23:00Z" w:id="263">
    <w:p w:rsidR="00613502" w:rsidRDefault="00613502" w14:paraId="24589C4E" w14:textId="77777777">
      <w:pPr>
        <w:pStyle w:val="a6"/>
      </w:pPr>
      <w:r>
        <w:rPr>
          <w:rStyle w:val="a5"/>
        </w:rPr>
        <w:annotationRef/>
      </w:r>
      <w:r>
        <w:t>Ок по сути, но формулировку стоит улучшить. Увеличение количества поддерживаемых программным комплексом устройств захвата видео (камеры, съёмка экрана).</w:t>
      </w:r>
    </w:p>
  </w:comment>
  <w:comment w:initials="DS" w:author="Denis Sumin" w:date="2013-12-25T14:24:00Z" w:id="326">
    <w:p w:rsidR="00613502" w:rsidRDefault="00613502" w14:paraId="7671108F" w14:textId="77777777">
      <w:pPr>
        <w:pStyle w:val="a6"/>
      </w:pPr>
      <w:r>
        <w:rPr>
          <w:rStyle w:val="a5"/>
        </w:rPr>
        <w:annotationRef/>
      </w:r>
      <w:r>
        <w:t>Работа -- не задача. Задача, например, — добавление какой-нибудь возможности. То, что отвечает на вопрос "что сделать?" (совершенный вид)</w:t>
      </w:r>
    </w:p>
  </w:comment>
  <w:comment w:initials="DS" w:author="Denis Sumin" w:date="2013-12-25T14:25:00Z" w:id="335">
    <w:p w:rsidRPr="00BD09F1" w:rsidR="00613502" w:rsidRDefault="00613502" w14:paraId="6A952EF0" w14:textId="77777777">
      <w:pPr>
        <w:pStyle w:val="a6"/>
      </w:pPr>
      <w:r>
        <w:rPr>
          <w:rStyle w:val="a5"/>
        </w:rPr>
        <w:annotationRef/>
      </w:r>
      <w:r>
        <w:t xml:space="preserve">Я бы сказал, что тут скорее не изучение, а организация такой обработки потоков, чтобы </w:t>
      </w:r>
      <w:proofErr w:type="spellStart"/>
      <w:r>
        <w:rPr>
          <w:lang w:val="en-US"/>
        </w:rPr>
        <w:t>FullHD</w:t>
      </w:r>
      <w:proofErr w:type="spellEnd"/>
      <w:r w:rsidRPr="00BD09F1">
        <w:t xml:space="preserve"> </w:t>
      </w:r>
      <w:r>
        <w:t xml:space="preserve">в реальном времени работало =) Придумай, как это написать нормально </w:t>
      </w:r>
    </w:p>
  </w:comment>
  <w:comment w:initials="АМ" w:author="Алексей Медведев" w:date="2014-01-04T17:07:00Z" w:id="334">
    <w:p w:rsidR="00FE2800" w:rsidRDefault="00FE2800" w14:paraId="469749A9" w14:textId="11EE4CAC">
      <w:pPr>
        <w:pStyle w:val="a6"/>
      </w:pPr>
      <w:r>
        <w:rPr>
          <w:rStyle w:val="a5"/>
        </w:rPr>
        <w:annotationRef/>
      </w:r>
      <w:r>
        <w:t>Отредактировал первые при пункта.</w:t>
      </w:r>
    </w:p>
  </w:comment>
  <w:comment w:initials="DS" w:author="Denis Sumin" w:date="2013-12-25T14:24:00Z" w:id="345">
    <w:p w:rsidRPr="00BD09F1" w:rsidR="00613502" w:rsidRDefault="00613502" w14:paraId="7836AA17" w14:textId="77777777">
      <w:pPr>
        <w:pStyle w:val="a6"/>
      </w:pPr>
      <w:r>
        <w:rPr>
          <w:rStyle w:val="a5"/>
        </w:rPr>
        <w:annotationRef/>
      </w:r>
      <w:r>
        <w:t xml:space="preserve">Предыдущий комментарий </w:t>
      </w:r>
      <w:r>
        <w:rPr>
          <w:lang w:val="en-US"/>
        </w:rPr>
        <w:t>applies</w:t>
      </w:r>
    </w:p>
  </w:comment>
  <w:comment w:initials="DS" w:author="Denis Sumin" w:date="2013-12-25T14:26:00Z" w:id="371">
    <w:p w:rsidR="00613502" w:rsidRDefault="00613502" w14:paraId="64282CB0" w14:textId="77777777">
      <w:pPr>
        <w:pStyle w:val="a6"/>
      </w:pPr>
      <w:r>
        <w:rPr>
          <w:rStyle w:val="a5"/>
        </w:rPr>
        <w:annotationRef/>
      </w:r>
      <w:r>
        <w:t>Кодировщики видео, скорее. Посмотри, какое слово обычно используется. Кодеры, кажется, не используется в таком контексте.</w:t>
      </w:r>
    </w:p>
  </w:comment>
  <w:comment w:initials="АМ" w:author="Алексей Медведев" w:date="2014-01-04T17:10:00Z" w:id="372">
    <w:p w:rsidR="00FE2800" w:rsidRDefault="00FE2800" w14:paraId="7BF1A37F" w14:textId="552DCAF6">
      <w:pPr>
        <w:pStyle w:val="a6"/>
      </w:pPr>
      <w:r>
        <w:rPr>
          <w:rStyle w:val="a5"/>
        </w:rPr>
        <w:annotationRef/>
      </w:r>
      <w:r>
        <w:t xml:space="preserve">Исправил, можно поменять на конвертеры или преобразователи 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04FE9C45"/>
  <w15:commentEx w15:done="1" w15:paraId="2A51B3F6" w15:paraIdParent="04FE9C45"/>
  <w15:commentEx w15:done="1" w15:paraId="36BDB904"/>
  <w15:commentEx w15:done="1" w15:paraId="23226D76" w15:paraIdParent="36BDB904"/>
  <w15:commentEx w15:done="1" w15:paraId="276F9FE7"/>
  <w15:commentEx w15:done="1" w15:paraId="79103D3D" w15:paraIdParent="276F9FE7"/>
  <w15:commentEx w15:done="0" w15:paraId="00562568"/>
  <w15:commentEx w15:done="1" w15:paraId="03E5BB03"/>
  <w15:commentEx w15:done="1" w15:paraId="1F44065C"/>
  <w15:commentEx w15:done="1" w15:paraId="7974D214" w15:paraIdParent="1F44065C"/>
  <w15:commentEx w15:done="0" w15:paraId="0FB4B5FA"/>
  <w15:commentEx w15:done="0" w15:paraId="1E0F9AF5" w15:paraIdParent="0FB4B5FA"/>
  <w15:commentEx w15:done="0" w15:paraId="22B5EE1C"/>
  <w15:commentEx w15:done="0" w15:paraId="387C5F6F"/>
  <w15:commentEx w15:done="0" w15:paraId="6DEF9549" w15:paraIdParent="387C5F6F"/>
  <w15:commentEx w15:done="0" w15:paraId="1665EA73"/>
  <w15:commentEx w15:done="0" w15:paraId="26C4B018" w15:paraIdParent="1665EA73"/>
  <w15:commentEx w15:done="0" w15:paraId="2E0CD3DB"/>
  <w15:commentEx w15:done="0" w15:paraId="4C6721D3" w15:paraIdParent="2E0CD3DB"/>
  <w15:commentEx w15:done="0" w15:paraId="5095F804"/>
  <w15:commentEx w15:done="0" w15:paraId="24589C4E"/>
  <w15:commentEx w15:done="1" w15:paraId="7671108F"/>
  <w15:commentEx w15:done="0" w15:paraId="6A952EF0"/>
  <w15:commentEx w15:done="0" w15:paraId="469749A9"/>
  <w15:commentEx w15:done="1" w15:paraId="7836AA17"/>
  <w15:commentEx w15:done="0" w15:paraId="64282CB0"/>
  <w15:commentEx w15:done="0" w15:paraId="7BF1A37F" w15:paraIdParent="64282CB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B65BE"/>
    <w:multiLevelType w:val="hybridMultilevel"/>
    <w:tmpl w:val="CB8C38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EB22C9"/>
    <w:multiLevelType w:val="singleLevel"/>
    <w:tmpl w:val="5896CA84"/>
    <w:lvl w:ilvl="0">
      <w:start w:val="9"/>
      <w:numFmt w:val="decimal"/>
      <w:lvlText w:val="%1."/>
      <w:legacy w:legacy="1" w:legacySpace="0" w:legacyIndent="360"/>
      <w:lvlJc w:val="left"/>
      <w:rPr>
        <w:rFonts w:hint="default" w:ascii="Times New Roman CYR" w:hAnsi="Times New Roman CYR" w:cs="Times New Roman CYR"/>
      </w:rPr>
    </w:lvl>
  </w:abstractNum>
  <w:abstractNum w:abstractNumId="2">
    <w:nsid w:val="09DE2C82"/>
    <w:multiLevelType w:val="singleLevel"/>
    <w:tmpl w:val="E1ECC5EE"/>
    <w:lvl w:ilvl="0">
      <w:start w:val="1"/>
      <w:numFmt w:val="decimal"/>
      <w:lvlText w:val="%1."/>
      <w:legacy w:legacy="1" w:legacySpace="0" w:legacyIndent="360"/>
      <w:lvlJc w:val="left"/>
      <w:rPr>
        <w:rFonts w:hint="default" w:ascii="Times New Roman CYR" w:hAnsi="Times New Roman CYR" w:cs="Times New Roman CYR"/>
      </w:rPr>
    </w:lvl>
  </w:abstractNum>
  <w:abstractNum w:abstractNumId="3">
    <w:nsid w:val="16282F98"/>
    <w:multiLevelType w:val="singleLevel"/>
    <w:tmpl w:val="44027FDA"/>
    <w:lvl w:ilvl="0">
      <w:start w:val="6"/>
      <w:numFmt w:val="decimal"/>
      <w:lvlText w:val="%1."/>
      <w:legacy w:legacy="1" w:legacySpace="0" w:legacyIndent="360"/>
      <w:lvlJc w:val="left"/>
      <w:rPr>
        <w:rFonts w:hint="default" w:ascii="Times New Roman CYR" w:hAnsi="Times New Roman CYR" w:cs="Times New Roman CYR"/>
      </w:rPr>
    </w:lvl>
  </w:abstractNum>
  <w:abstractNum w:abstractNumId="4">
    <w:nsid w:val="17A422AA"/>
    <w:multiLevelType w:val="singleLevel"/>
    <w:tmpl w:val="FD180E2E"/>
    <w:lvl w:ilvl="0">
      <w:start w:val="2"/>
      <w:numFmt w:val="decimal"/>
      <w:lvlText w:val="%1."/>
      <w:legacy w:legacy="1" w:legacySpace="0" w:legacyIndent="360"/>
      <w:lvlJc w:val="left"/>
      <w:rPr>
        <w:rFonts w:hint="default" w:ascii="Times New Roman CYR" w:hAnsi="Times New Roman CYR" w:cs="Times New Roman CYR"/>
      </w:rPr>
    </w:lvl>
  </w:abstractNum>
  <w:abstractNum w:abstractNumId="5">
    <w:nsid w:val="196F6572"/>
    <w:multiLevelType w:val="singleLevel"/>
    <w:tmpl w:val="0E60DD80"/>
    <w:lvl w:ilvl="0">
      <w:start w:val="8"/>
      <w:numFmt w:val="decimal"/>
      <w:lvlText w:val="%1."/>
      <w:legacy w:legacy="1" w:legacySpace="0" w:legacyIndent="360"/>
      <w:lvlJc w:val="left"/>
      <w:rPr>
        <w:rFonts w:hint="default" w:ascii="Times New Roman CYR" w:hAnsi="Times New Roman CYR" w:cs="Times New Roman CYR"/>
      </w:rPr>
    </w:lvl>
  </w:abstractNum>
  <w:abstractNum w:abstractNumId="6">
    <w:nsid w:val="2130759F"/>
    <w:multiLevelType w:val="singleLevel"/>
    <w:tmpl w:val="309EA97A"/>
    <w:lvl w:ilvl="0">
      <w:start w:val="7"/>
      <w:numFmt w:val="decimal"/>
      <w:lvlText w:val="%1."/>
      <w:legacy w:legacy="1" w:legacySpace="0" w:legacyIndent="360"/>
      <w:lvlJc w:val="left"/>
      <w:rPr>
        <w:rFonts w:hint="default" w:ascii="Times New Roman CYR" w:hAnsi="Times New Roman CYR" w:cs="Times New Roman CYR"/>
      </w:rPr>
    </w:lvl>
  </w:abstractNum>
  <w:abstractNum w:abstractNumId="7">
    <w:nsid w:val="2A02576B"/>
    <w:multiLevelType w:val="singleLevel"/>
    <w:tmpl w:val="C4160312"/>
    <w:lvl w:ilvl="0">
      <w:start w:val="5"/>
      <w:numFmt w:val="decimal"/>
      <w:lvlText w:val="%1."/>
      <w:legacy w:legacy="1" w:legacySpace="0" w:legacyIndent="360"/>
      <w:lvlJc w:val="left"/>
      <w:rPr>
        <w:rFonts w:hint="default" w:ascii="Times New Roman CYR" w:hAnsi="Times New Roman CYR" w:cs="Times New Roman CYR"/>
      </w:rPr>
    </w:lvl>
  </w:abstractNum>
  <w:abstractNum w:abstractNumId="8">
    <w:nsid w:val="30EA2D0E"/>
    <w:multiLevelType w:val="hybridMultilevel"/>
    <w:tmpl w:val="5BD466C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A5A48C0"/>
    <w:multiLevelType w:val="singleLevel"/>
    <w:tmpl w:val="76C25F26"/>
    <w:lvl w:ilvl="0">
      <w:start w:val="3"/>
      <w:numFmt w:val="decimal"/>
      <w:lvlText w:val="%1."/>
      <w:legacy w:legacy="1" w:legacySpace="0" w:legacyIndent="360"/>
      <w:lvlJc w:val="left"/>
      <w:rPr>
        <w:rFonts w:hint="default" w:ascii="Times New Roman CYR" w:hAnsi="Times New Roman CYR" w:cs="Times New Roman CYR"/>
      </w:rPr>
    </w:lvl>
  </w:abstractNum>
  <w:abstractNum w:abstractNumId="10">
    <w:nsid w:val="57396759"/>
    <w:multiLevelType w:val="hybridMultilevel"/>
    <w:tmpl w:val="03DA36E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8157220"/>
    <w:multiLevelType w:val="singleLevel"/>
    <w:tmpl w:val="1A8CCB2E"/>
    <w:lvl w:ilvl="0">
      <w:start w:val="4"/>
      <w:numFmt w:val="decimal"/>
      <w:lvlText w:val="%1."/>
      <w:legacy w:legacy="1" w:legacySpace="0" w:legacyIndent="360"/>
      <w:lvlJc w:val="left"/>
      <w:rPr>
        <w:rFonts w:hint="default" w:ascii="Times New Roman CYR" w:hAnsi="Times New Roman CYR" w:cs="Times New Roman CYR"/>
      </w:rPr>
    </w:lvl>
  </w:abstractNum>
  <w:abstractNum w:abstractNumId="12">
    <w:nsid w:val="595E223F"/>
    <w:multiLevelType w:val="singleLevel"/>
    <w:tmpl w:val="19F0526E"/>
    <w:lvl w:ilvl="0">
      <w:start w:val="10"/>
      <w:numFmt w:val="decimal"/>
      <w:lvlText w:val="%1."/>
      <w:legacy w:legacy="1" w:legacySpace="0" w:legacyIndent="360"/>
      <w:lvlJc w:val="left"/>
      <w:rPr>
        <w:rFonts w:hint="default" w:ascii="Times New Roman CYR" w:hAnsi="Times New Roman CYR" w:cs="Times New Roman CYR"/>
      </w:rPr>
    </w:lvl>
  </w:abstractNum>
  <w:abstractNum w:abstractNumId="13">
    <w:nsid w:val="650C38D0"/>
    <w:multiLevelType w:val="hybridMultilevel"/>
    <w:tmpl w:val="83EECF1A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1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 w:numId="9">
    <w:abstractNumId w:val="1"/>
  </w:num>
  <w:num w:numId="10">
    <w:abstractNumId w:val="12"/>
  </w:num>
  <w:num w:numId="11">
    <w:abstractNumId w:val="0"/>
  </w:num>
  <w:num w:numId="12">
    <w:abstractNumId w:val="13"/>
  </w:num>
  <w:num w:numId="13">
    <w:abstractNumId w:val="8"/>
  </w:num>
  <w:num w:numId="14">
    <w:abstractNumId w:val="1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Алексей Медведев">
    <w15:presenceInfo w15:providerId="Windows Live" w15:userId="1c624446d1ae0f29"/>
  </w15:person>
  <w15:person w15:author="Вячеслав Медведев">
    <w15:presenceInfo w15:providerId="Windows Live" w15:userId="22b88f5793187d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5C8"/>
    <w:rsid w:val="00033409"/>
    <w:rsid w:val="000905DC"/>
    <w:rsid w:val="000A52A8"/>
    <w:rsid w:val="000E3097"/>
    <w:rsid w:val="002066EC"/>
    <w:rsid w:val="00236B30"/>
    <w:rsid w:val="003124A3"/>
    <w:rsid w:val="00313886"/>
    <w:rsid w:val="0032279F"/>
    <w:rsid w:val="003776DB"/>
    <w:rsid w:val="00377F66"/>
    <w:rsid w:val="00490B0F"/>
    <w:rsid w:val="00541C01"/>
    <w:rsid w:val="005701CC"/>
    <w:rsid w:val="005F1FFB"/>
    <w:rsid w:val="00613502"/>
    <w:rsid w:val="007F7242"/>
    <w:rsid w:val="0083438A"/>
    <w:rsid w:val="009E2DF7"/>
    <w:rsid w:val="009E4DFF"/>
    <w:rsid w:val="00A0746A"/>
    <w:rsid w:val="00AF55C8"/>
    <w:rsid w:val="00AF658A"/>
    <w:rsid w:val="00B0070E"/>
    <w:rsid w:val="00BD09F1"/>
    <w:rsid w:val="00C122DC"/>
    <w:rsid w:val="00D06EB4"/>
    <w:rsid w:val="00D11881"/>
    <w:rsid w:val="00D167BE"/>
    <w:rsid w:val="00D23D0E"/>
    <w:rsid w:val="00DB3ADC"/>
    <w:rsid w:val="00FA6C46"/>
    <w:rsid w:val="00FE2800"/>
    <w:rsid w:val="17B462C0"/>
    <w:rsid w:val="4448E2CD"/>
    <w:rsid w:val="6B918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22E909"/>
  <w15:chartTrackingRefBased/>
  <w15:docId w15:val="{431A04A6-9118-4530-B544-16187EB32A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spacing w:after="200" w:line="276" w:lineRule="auto"/>
    </w:pPr>
    <w:rPr>
      <w:sz w:val="22"/>
      <w:szCs w:val="22"/>
      <w:lang w:eastAsia="ru-RU"/>
    </w:rPr>
  </w:style>
  <w:style w:type="paragraph" w:styleId="2">
    <w:name w:val="heading 2"/>
    <w:basedOn w:val="a"/>
    <w:link w:val="20"/>
    <w:uiPriority w:val="9"/>
    <w:qFormat/>
    <w:rsid w:val="00033409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55C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styleId="a4" w:customStyle="1">
    <w:name w:val="Текст выноски Знак"/>
    <w:link w:val="a3"/>
    <w:uiPriority w:val="99"/>
    <w:semiHidden/>
    <w:rsid w:val="00AF55C8"/>
    <w:rPr>
      <w:rFonts w:ascii="Tahoma" w:hAnsi="Tahoma" w:cs="Tahoma"/>
      <w:sz w:val="16"/>
      <w:szCs w:val="16"/>
    </w:rPr>
  </w:style>
  <w:style w:type="character" w:styleId="toctext" w:customStyle="1">
    <w:name w:val="toctext"/>
    <w:rsid w:val="003776DB"/>
  </w:style>
  <w:style w:type="character" w:styleId="20" w:customStyle="1">
    <w:name w:val="Заголовок 2 Знак"/>
    <w:link w:val="2"/>
    <w:uiPriority w:val="9"/>
    <w:rsid w:val="00033409"/>
    <w:rPr>
      <w:rFonts w:ascii="Times New Roman" w:hAnsi="Times New Roman"/>
      <w:b/>
      <w:bCs/>
      <w:sz w:val="36"/>
      <w:szCs w:val="36"/>
    </w:rPr>
  </w:style>
  <w:style w:type="character" w:styleId="mw-headline" w:customStyle="1">
    <w:name w:val="mw-headline"/>
    <w:basedOn w:val="a0"/>
    <w:rsid w:val="00033409"/>
  </w:style>
  <w:style w:type="paragraph" w:styleId="western" w:customStyle="1">
    <w:name w:val="western"/>
    <w:basedOn w:val="a"/>
    <w:rsid w:val="00D167BE"/>
    <w:pPr>
      <w:spacing w:before="100" w:beforeAutospacing="1" w:after="119"/>
    </w:pPr>
    <w:rPr>
      <w:color w:val="000000"/>
    </w:rPr>
  </w:style>
  <w:style w:type="character" w:styleId="a5">
    <w:name w:val="annotation reference"/>
    <w:uiPriority w:val="99"/>
    <w:semiHidden/>
    <w:unhideWhenUsed/>
    <w:rsid w:val="00BD09F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D09F1"/>
    <w:rPr>
      <w:sz w:val="20"/>
      <w:szCs w:val="20"/>
    </w:rPr>
  </w:style>
  <w:style w:type="character" w:styleId="a7" w:customStyle="1">
    <w:name w:val="Текст примечания Знак"/>
    <w:link w:val="a6"/>
    <w:uiPriority w:val="99"/>
    <w:semiHidden/>
    <w:rsid w:val="00BD09F1"/>
    <w:rPr>
      <w:lang w:val="ru-RU"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D09F1"/>
    <w:rPr>
      <w:b/>
      <w:bCs/>
    </w:rPr>
  </w:style>
  <w:style w:type="character" w:styleId="a9" w:customStyle="1">
    <w:name w:val="Тема примечания Знак"/>
    <w:link w:val="a8"/>
    <w:uiPriority w:val="99"/>
    <w:semiHidden/>
    <w:rsid w:val="00BD09F1"/>
    <w:rPr>
      <w:b/>
      <w:bCs/>
      <w:lang w:val="ru-RU" w:eastAsia="ru-RU"/>
    </w:rPr>
  </w:style>
  <w:style w:type="paragraph" w:styleId="aa">
    <w:name w:val="Revision"/>
    <w:hidden/>
    <w:uiPriority w:val="99"/>
    <w:semiHidden/>
    <w:rsid w:val="00BD09F1"/>
    <w:rPr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8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6CC4C-FDB2-4061-97BD-923B9B2FE7D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alexander.giglavy</dc:creator>
  <keywords/>
  <lastModifiedBy>Алексей Медведев</lastModifiedBy>
  <revision>3</revision>
  <lastPrinted>2010-10-20T15:49:00.0000000Z</lastPrinted>
  <dcterms:created xsi:type="dcterms:W3CDTF">2014-01-04T13:23:00.0000000Z</dcterms:created>
  <dcterms:modified xsi:type="dcterms:W3CDTF">2014-01-14T16:41:26.5430837Z</dcterms:modified>
</coreProperties>
</file>
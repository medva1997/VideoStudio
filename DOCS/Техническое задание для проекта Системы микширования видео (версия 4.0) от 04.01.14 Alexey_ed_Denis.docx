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09666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>Лицей №1533 (информационных технологий)</w:t>
      </w:r>
    </w:p>
    <w:p w14:paraId="07D696C8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4E633452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>ТЕХНИЧЕСКОЕ ЗАДАНИЕ</w:t>
      </w:r>
    </w:p>
    <w:p w14:paraId="4EDB1A6F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>на выполнение выпускного проекта</w:t>
      </w:r>
    </w:p>
    <w:p w14:paraId="4691FCB3" w14:textId="77777777" w:rsidR="00B0070E" w:rsidRPr="00D11881" w:rsidRDefault="00B007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  <w:u w:val="single"/>
        </w:rPr>
      </w:pPr>
      <w:r w:rsidRPr="00D11881">
        <w:rPr>
          <w:rFonts w:ascii="Times New Roman CYR" w:hAnsi="Times New Roman CYR" w:cs="Times New Roman CYR"/>
          <w:sz w:val="24"/>
          <w:szCs w:val="24"/>
          <w:u w:val="single"/>
        </w:rPr>
        <w:t xml:space="preserve">Расширение функциональности системы микширования видеопотоков для работы с видео высокого разрешения </w:t>
      </w:r>
    </w:p>
    <w:p w14:paraId="699839D7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u w:val="single"/>
        </w:rPr>
      </w:pPr>
      <w:r w:rsidRPr="00D11881">
        <w:rPr>
          <w:rFonts w:ascii="Times New Roman CYR" w:hAnsi="Times New Roman CYR" w:cs="Times New Roman CYR"/>
          <w:b/>
          <w:bCs/>
          <w:sz w:val="24"/>
          <w:szCs w:val="24"/>
        </w:rPr>
        <w:t xml:space="preserve">по специальности </w:t>
      </w:r>
      <w:r w:rsidR="00B0070E" w:rsidRPr="00D11881">
        <w:rPr>
          <w:rFonts w:ascii="Times New Roman CYR" w:hAnsi="Times New Roman CYR" w:cs="Times New Roman CYR"/>
          <w:bCs/>
          <w:sz w:val="24"/>
          <w:szCs w:val="24"/>
          <w:u w:val="single"/>
        </w:rPr>
        <w:t>программирование</w:t>
      </w:r>
    </w:p>
    <w:p w14:paraId="0FEFCCA4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7D8A79C1" w14:textId="77777777" w:rsidR="002066EC" w:rsidRPr="00D11881" w:rsidRDefault="002066EC" w:rsidP="00AF55C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  <w:rPrChange w:id="0" w:author="медведев" w:date="2013-12-15T18:35:00Z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Исполнитель:</w:t>
      </w:r>
    </w:p>
    <w:p w14:paraId="446DDA92" w14:textId="77777777" w:rsidR="002066EC" w:rsidRPr="00D11881" w:rsidRDefault="00B00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rPrChange w:id="1" w:author="медведев" w:date="2013-12-15T18:35:00Z">
            <w:rPr>
              <w:rFonts w:ascii="Times New Roman CYR" w:hAnsi="Times New Roman CYR" w:cs="Times New Roman CYR"/>
              <w:i/>
            </w:rPr>
          </w:rPrChange>
        </w:rPr>
      </w:pP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">
            <w:rPr>
              <w:rFonts w:ascii="Times New Roman CYR" w:hAnsi="Times New Roman CYR" w:cs="Times New Roman CYR"/>
              <w:i/>
              <w:iCs/>
              <w:sz w:val="24"/>
              <w:szCs w:val="24"/>
              <w:u w:val="single"/>
            </w:rPr>
          </w:rPrChange>
        </w:rPr>
        <w:t>Медведев Алесей Вячеславович, П-10-3</w:t>
      </w:r>
    </w:p>
    <w:p w14:paraId="4566FDD0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1B23E82F" w14:textId="77777777" w:rsidR="002066EC" w:rsidRPr="00BD09F1" w:rsidRDefault="002066EC" w:rsidP="00AF55C8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Краткая аннотация темы выпускного проекта:</w:t>
      </w:r>
    </w:p>
    <w:p w14:paraId="4B8F21D3" w14:textId="01C161A0" w:rsidR="002066EC" w:rsidRPr="00BD09F1" w:rsidRDefault="00377F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Результатом данного проекта </w:t>
      </w:r>
      <w:r w:rsidR="009E2DF7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является</w:t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система для проведения видеотрансляций или записи различных мероприятий с нескольких источников видео</w:t>
      </w:r>
      <w:r w:rsidR="009E4DFF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commentRangeStart w:id="3"/>
      <w:commentRangeStart w:id="4"/>
      <w:r w:rsidR="009E4DFF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</w:t>
      </w:r>
      <w:del w:id="5" w:author="Алексей Медведев" w:date="2014-01-04T16:07:00Z">
        <w:r w:rsidR="009E4DFF"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формате </w:delText>
        </w:r>
      </w:del>
      <w:r w:rsidR="009E4DFF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высоко</w:t>
      </w:r>
      <w:ins w:id="6" w:author="Алексей Медведев" w:date="2014-01-04T16:12:00Z">
        <w:r w:rsidR="0032279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м</w:t>
        </w:r>
      </w:ins>
      <w:del w:id="7" w:author="Алексей Медведев" w:date="2014-01-04T16:12:00Z">
        <w:r w:rsidR="009E4DFF" w:rsidRPr="00BD09F1" w:rsidDel="0032279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го</w:delText>
        </w:r>
      </w:del>
      <w:r w:rsidR="009E4DFF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del w:id="8" w:author="медведев" w:date="2013-12-15T18:33:00Z">
        <w:r w:rsidR="009E4DFF" w:rsidRPr="00161018" w:rsidDel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качества</w:delText>
        </w:r>
      </w:del>
      <w:ins w:id="9" w:author="медведев" w:date="2013-12-15T18:33:00Z">
        <w:r w:rsidR="00D11881" w:rsidRPr="00BD09F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разрешени</w:t>
        </w:r>
        <w:del w:id="10" w:author="Алексей Медведев" w:date="2014-01-04T16:12:00Z">
          <w:r w:rsidR="00D11881" w:rsidRPr="00BD09F1" w:rsidDel="0032279F">
            <w:rPr>
              <w:rFonts w:ascii="Times New Roman" w:hAnsi="Times New Roman"/>
              <w:color w:val="000000"/>
              <w:sz w:val="24"/>
              <w:szCs w:val="24"/>
              <w:shd w:val="clear" w:color="auto" w:fill="FFFFFF"/>
            </w:rPr>
            <w:delText>я</w:delText>
          </w:r>
        </w:del>
      </w:ins>
      <w:commentRangeEnd w:id="3"/>
      <w:del w:id="11" w:author="Алексей Медведев" w:date="2014-01-04T16:12:00Z">
        <w:r w:rsidR="00236B30" w:rsidDel="0032279F">
          <w:rPr>
            <w:rStyle w:val="a5"/>
          </w:rPr>
          <w:commentReference w:id="3"/>
        </w:r>
      </w:del>
      <w:commentRangeEnd w:id="4"/>
      <w:r w:rsidR="0032279F">
        <w:rPr>
          <w:rStyle w:val="a5"/>
        </w:rPr>
        <w:commentReference w:id="4"/>
      </w:r>
      <w:ins w:id="12" w:author="Алексей Медведев" w:date="2014-01-04T16:12:00Z">
        <w:r w:rsidR="0032279F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и</w:t>
        </w:r>
      </w:ins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commentRangeStart w:id="13"/>
      <w:commentRangeStart w:id="14"/>
      <w:r w:rsidR="009E2DF7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Данная система </w:t>
      </w:r>
      <w:del w:id="15" w:author="Алексей Медведев" w:date="2014-01-04T16:07:00Z">
        <w:r w:rsidR="009E2DF7"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имеет </w:delText>
        </w:r>
        <w:commentRangeEnd w:id="13"/>
        <w:r w:rsidR="00236B30" w:rsidDel="00613502">
          <w:rPr>
            <w:rStyle w:val="a5"/>
          </w:rPr>
          <w:commentReference w:id="13"/>
        </w:r>
      </w:del>
      <w:commentRangeEnd w:id="14"/>
      <w:r w:rsidR="0032279F">
        <w:rPr>
          <w:rStyle w:val="a5"/>
        </w:rPr>
        <w:commentReference w:id="14"/>
      </w:r>
      <w:ins w:id="16" w:author="Алексей Медведев" w:date="2014-01-04T16:07:00Z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должна иметь </w:t>
        </w:r>
      </w:ins>
      <w:r w:rsidR="009E2DF7"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возможность </w:t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микширования видеопотоков </w:t>
      </w:r>
      <w:commentRangeStart w:id="17"/>
      <w:commentRangeStart w:id="18"/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формате </w:t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HD</w:t>
      </w:r>
      <w:del w:id="19" w:author="Алексей Медведев" w:date="2014-01-04T16:08:00Z">
        <w:r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delText>V</w:delText>
        </w:r>
        <w:commentRangeEnd w:id="17"/>
        <w:r w:rsidR="00236B30" w:rsidDel="00613502">
          <w:rPr>
            <w:rStyle w:val="a5"/>
          </w:rPr>
          <w:commentReference w:id="17"/>
        </w:r>
      </w:del>
      <w:commentRangeEnd w:id="18"/>
      <w:r w:rsidR="0032279F">
        <w:rPr>
          <w:rStyle w:val="a5"/>
        </w:rPr>
        <w:commentReference w:id="18"/>
      </w:r>
      <w:r w:rsidRPr="00BD09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commentRangeStart w:id="20"/>
      <w:del w:id="21" w:author="Алексей Медведев" w:date="2014-01-04T16:08:00Z">
        <w:r w:rsidR="009E2DF7"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Изображение можно захватывать с платы, в которой имеется несколько входов </w:delText>
        </w:r>
        <w:r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delText>HDMI</w:delText>
        </w:r>
        <w:commentRangeEnd w:id="20"/>
        <w:r w:rsidR="00236B30" w:rsidDel="00613502">
          <w:rPr>
            <w:rStyle w:val="a5"/>
          </w:rPr>
          <w:commentReference w:id="20"/>
        </w:r>
        <w:r w:rsidR="009E2DF7"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.</w:delText>
        </w:r>
      </w:del>
      <w:ins w:id="22" w:author="Алексей Медведев" w:date="2014-01-04T16:09:00Z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 Предполагается возможность захвата виде</w:t>
        </w:r>
      </w:ins>
      <w:ins w:id="23" w:author="Алексей Медведев" w:date="2014-01-04T16:10:00Z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о с </w:t>
        </w:r>
      </w:ins>
      <w:ins w:id="24" w:author="Алексей Медведев" w:date="2014-01-04T16:09:00Z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таких источников, </w:t>
        </w:r>
      </w:ins>
      <w:ins w:id="25" w:author="Алексей Медведев" w:date="2014-01-04T16:11:00Z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>как HDMI</w:t>
        </w:r>
      </w:ins>
      <w:ins w:id="26" w:author="Алексей Медведев" w:date="2014-01-04T16:10:00Z">
        <w:r w:rsidR="00613502" w:rsidRP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rPrChange w:author="Алексей Медведев" w:date="2014-01-04T16:10:00Z" w:id="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и </w:t>
        </w:r>
      </w:ins>
      <w:ins w:id="28" w:author="Алексей Медведев" w:date="2014-01-04T16:11:00Z"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t>FireWire</w:t>
        </w:r>
        <w:r w:rsidR="00613502" w:rsidRP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t xml:space="preserve"> (</w:t>
        </w:r>
        <w:r w:rsid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lang w:val="en-US"/>
          </w:rPr>
          <w:t>IEEE</w:t>
        </w:r>
        <w:r w:rsidR="00613502" w:rsidRPr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  <w:rPrChange w:author="Алексей Медведев" w:date="2014-01-04T16:11:00Z" w:id="2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1394)</w:t>
        </w:r>
      </w:ins>
      <w:del w:id="30" w:author="Алексей Медведев" w:date="2014-01-04T16:08:00Z">
        <w:r w:rsidR="009E2DF7" w:rsidRPr="00BD09F1" w:rsidDel="00613502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 </w:delText>
        </w:r>
      </w:del>
      <w:del w:id="31" w:author="медведев" w:date="2013-12-15T18:34:00Z">
        <w:r w:rsidR="009E2DF7" w:rsidRPr="00BD09F1" w:rsidDel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Основным форматом </w:delText>
        </w:r>
        <w:r w:rsidR="007F7242" w:rsidRPr="00BD09F1" w:rsidDel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видео, поступающи</w:delText>
        </w:r>
        <w:r w:rsidR="009E2DF7" w:rsidRPr="00BD09F1" w:rsidDel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м на вход данной системы</w:delText>
        </w:r>
        <w:r w:rsidR="007F7242" w:rsidRPr="00BD09F1" w:rsidDel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>,</w:delText>
        </w:r>
        <w:r w:rsidR="009E2DF7" w:rsidRPr="00BD09F1" w:rsidDel="00D11881">
          <w:rPr>
            <w:rFonts w:ascii="Times New Roman" w:hAnsi="Times New Roman"/>
            <w:color w:val="000000"/>
            <w:sz w:val="24"/>
            <w:szCs w:val="24"/>
            <w:shd w:val="clear" w:color="auto" w:fill="FFFFFF"/>
          </w:rPr>
          <w:delText xml:space="preserve"> является формат HDV.</w:delText>
        </w:r>
      </w:del>
    </w:p>
    <w:p w14:paraId="4D1171D2" w14:textId="77777777" w:rsidR="002066EC" w:rsidRPr="00BD09F1" w:rsidRDefault="002066EC" w:rsidP="00AF55C8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 xml:space="preserve">Проект является частью группового проекта: </w:t>
      </w:r>
    </w:p>
    <w:p w14:paraId="31485AC9" w14:textId="77777777" w:rsidR="002066EC" w:rsidRPr="00D11881" w:rsidRDefault="00B00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32">
            <w:rPr>
              <w:rFonts w:ascii="Times New Roman CYR" w:hAnsi="Times New Roman CYR" w:cs="Times New Roman CYR"/>
              <w:i/>
              <w:iCs/>
              <w:sz w:val="24"/>
              <w:szCs w:val="24"/>
              <w:u w:val="single"/>
            </w:rPr>
          </w:rPrChange>
        </w:rPr>
        <w:t>Нет</w:t>
      </w:r>
    </w:p>
    <w:p w14:paraId="3FCF8E29" w14:textId="77777777" w:rsidR="002066EC" w:rsidRPr="00D11881" w:rsidRDefault="002066EC" w:rsidP="00B0070E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i/>
          <w:sz w:val="24"/>
          <w:szCs w:val="24"/>
          <w:u w:val="single"/>
          <w:rPrChange w:id="33" w:author="медведев" w:date="2013-12-15T18:35:00Z">
            <w:rPr>
              <w:rFonts w:ascii="Times New Roman CYR" w:hAnsi="Times New Roman CYR" w:cs="Times New Roman CYR"/>
              <w:i/>
              <w:u w:val="single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Заказчик проекта:</w:t>
      </w:r>
      <w:r w:rsidR="00B0070E" w:rsidRPr="00D11881">
        <w:rPr>
          <w:rFonts w:ascii="Times New Roman CYR" w:hAnsi="Times New Roman CYR" w:cs="Times New Roman CYR"/>
          <w:sz w:val="24"/>
          <w:szCs w:val="24"/>
          <w:rPrChange w:author="медведев" w:date="2013-12-15T18:35:00Z" w:id="34">
            <w:rPr>
              <w:rFonts w:ascii="Times New Roman CYR" w:hAnsi="Times New Roman CYR" w:cs="Times New Roman CYR"/>
            </w:rPr>
          </w:rPrChange>
        </w:rPr>
        <w:t xml:space="preserve"> Сумин Денис</w:t>
      </w:r>
      <w:r w:rsidR="007F7242" w:rsidRPr="00D11881">
        <w:rPr>
          <w:rFonts w:ascii="Times New Roman CYR" w:hAnsi="Times New Roman CYR" w:cs="Times New Roman CYR"/>
          <w:sz w:val="24"/>
          <w:szCs w:val="24"/>
          <w:rPrChange w:author="медведев" w:date="2013-12-15T18:35:00Z" w:id="35">
            <w:rPr>
              <w:rFonts w:ascii="Times New Roman CYR" w:hAnsi="Times New Roman CYR" w:cs="Times New Roman CYR"/>
            </w:rPr>
          </w:rPrChange>
        </w:rPr>
        <w:t xml:space="preserve"> </w:t>
      </w:r>
      <w:r w:rsidR="00B0070E" w:rsidRPr="00D11881">
        <w:rPr>
          <w:rFonts w:ascii="Times New Roman CYR" w:hAnsi="Times New Roman CYR" w:cs="Times New Roman CYR"/>
          <w:sz w:val="24"/>
          <w:szCs w:val="24"/>
          <w:rPrChange w:author="медведев" w:date="2013-12-15T18:35:00Z" w:id="36">
            <w:rPr>
              <w:rFonts w:ascii="Times New Roman CYR" w:hAnsi="Times New Roman CYR" w:cs="Times New Roman CYR"/>
            </w:rPr>
          </w:rPrChange>
        </w:rPr>
        <w:t>(ЛИТ)</w:t>
      </w:r>
    </w:p>
    <w:p w14:paraId="188D9D21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0BD1B37D" w14:textId="77777777" w:rsidR="002066EC" w:rsidRPr="00D11881" w:rsidDel="000905DC" w:rsidRDefault="002066EC" w:rsidP="00AF55C8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del w:id="37" w:author="медведев" w:date="2013-12-15T17:03:00Z"/>
          <w:rFonts w:ascii="Times New Roman CYR" w:hAnsi="Times New Roman CYR" w:cs="Times New Roman CYR"/>
          <w:sz w:val="24"/>
          <w:szCs w:val="24"/>
          <w:rPrChange w:id="38" w:author="медведев" w:date="2013-12-15T18:35:00Z">
            <w:rPr>
              <w:del w:id="39" w:author="медведев" w:date="2013-12-15T17:03:00Z"/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Руководитель:</w:t>
      </w:r>
    </w:p>
    <w:p w14:paraId="06DF743E" w14:textId="77777777" w:rsidR="000905DC" w:rsidRPr="00D11881" w:rsidRDefault="000905DC" w:rsidP="000905DC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ins w:id="40" w:author="медведев" w:date="2013-12-15T17:02:00Z"/>
          <w:rFonts w:ascii="Times New Roman CYR" w:hAnsi="Times New Roman CYR" w:cs="Times New Roman CYR"/>
          <w:i/>
          <w:sz w:val="24"/>
          <w:szCs w:val="24"/>
          <w:u w:val="single"/>
          <w:rPrChange w:id="41" w:author="медведев" w:date="2013-12-15T18:35:00Z">
            <w:rPr>
              <w:ins w:id="42" w:author="медведев" w:date="2013-12-15T17:02:00Z"/>
              <w:rFonts w:ascii="Times New Roman CYR" w:hAnsi="Times New Roman CYR" w:cs="Times New Roman CYR"/>
              <w:i/>
              <w:u w:val="single"/>
            </w:rPr>
          </w:rPrChange>
        </w:rPr>
      </w:pPr>
      <w:ins w:id="43" w:author="медведев" w:date="2013-12-15T17:02:00Z">
        <w:r w:rsidRPr="00D11881">
          <w:rPr>
            <w:rFonts w:ascii="Times New Roman CYR" w:hAnsi="Times New Roman CYR" w:cs="Times New Roman CYR"/>
            <w:sz w:val="24"/>
            <w:szCs w:val="24"/>
            <w:rPrChange w:author="медведев" w:date="2013-12-15T18:35:00Z" w:id="44">
              <w:rPr>
                <w:rFonts w:ascii="Times New Roman CYR" w:hAnsi="Times New Roman CYR" w:cs="Times New Roman CYR"/>
              </w:rPr>
            </w:rPrChange>
          </w:rPr>
          <w:t xml:space="preserve"> Сумин Денис (ЛИТ)</w:t>
        </w:r>
      </w:ins>
    </w:p>
    <w:p w14:paraId="457B19FB" w14:textId="77777777" w:rsidR="002066EC" w:rsidRPr="00D11881" w:rsidDel="000905DC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del w:id="45" w:author="медведев" w:date="2013-12-15T17:02:00Z"/>
          <w:rFonts w:ascii="Times New Roman CYR" w:hAnsi="Times New Roman CYR" w:cs="Times New Roman CYR"/>
          <w:sz w:val="24"/>
          <w:szCs w:val="24"/>
          <w:rPrChange w:id="46" w:author="медведев" w:date="2013-12-15T18:35:00Z">
            <w:rPr>
              <w:del w:id="47" w:author="медведев" w:date="2013-12-15T17:02:00Z"/>
              <w:rFonts w:ascii="Times New Roman CYR" w:hAnsi="Times New Roman CYR" w:cs="Times New Roman CYR"/>
            </w:rPr>
          </w:rPrChange>
        </w:rPr>
      </w:pPr>
      <w:del w:id="48" w:author="медведев" w:date="2013-12-15T17:02:00Z">
        <w:r w:rsidRPr="00D11881" w:rsidDel="000905DC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  <w:rPrChange w:author="медведев" w:date="2013-12-15T18:35:00Z" w:id="4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delText>Фамилия, имя, отчество сотрудника ЛИТ | Н</w:delText>
        </w:r>
        <w:r w:rsidRPr="00D11881" w:rsidDel="000905DC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</w:rPr>
          <w:delText xml:space="preserve">аименование организации, </w:delText>
        </w:r>
        <w:r w:rsidRPr="00D11881" w:rsidDel="000905DC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  <w:rPrChange w:author="медведев" w:date="2013-12-15T18:35:00Z" w:id="50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delText>фамилия, имя, отчество сотрудника</w:delText>
        </w:r>
      </w:del>
    </w:p>
    <w:p w14:paraId="1EA09983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sz w:val="24"/>
          <w:szCs w:val="24"/>
        </w:rPr>
      </w:pPr>
    </w:p>
    <w:p w14:paraId="122DFC93" w14:textId="77777777" w:rsidR="002066EC" w:rsidRPr="00D11881" w:rsidRDefault="002066EC" w:rsidP="00AF55C8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  <w:rPrChange w:id="51" w:author="медведев" w:date="2013-12-15T18:35:00Z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</w:rPr>
        <w:t>Консультант(ы):</w:t>
      </w:r>
      <w:r w:rsidRPr="00D11881">
        <w:rPr>
          <w:rFonts w:ascii="Times New Roman CYR" w:hAnsi="Times New Roman CYR" w:cs="Times New Roman CYR"/>
          <w:sz w:val="24"/>
          <w:szCs w:val="24"/>
        </w:rPr>
        <w:tab/>
      </w:r>
    </w:p>
    <w:p w14:paraId="093F5FE8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rPrChange w:id="52" w:author="медведев" w:date="2013-12-15T18:35:00Z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3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 ЛИТ | Н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</w:rPr>
        <w:t xml:space="preserve">аименование организации, 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4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</w:t>
      </w:r>
    </w:p>
    <w:p w14:paraId="5F4F0C37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rPrChange w:id="55" w:author="медведев" w:date="2013-12-15T18:35:00Z">
            <w:rPr>
              <w:rFonts w:ascii="Times New Roman CYR" w:hAnsi="Times New Roman CYR" w:cs="Times New Roman CYR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6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 ЛИТ | Н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</w:rPr>
        <w:t xml:space="preserve">аименование организации, 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57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фамилия, имя, отчество сотрудника</w:t>
      </w:r>
    </w:p>
    <w:p w14:paraId="76947803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14:paraId="38CD09B8" w14:textId="77777777" w:rsidR="002066EC" w:rsidRPr="00BD09F1" w:rsidRDefault="002066EC" w:rsidP="00AF55C8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Актуальность выполнения проекта:</w:t>
      </w:r>
    </w:p>
    <w:p w14:paraId="2CFAB0C9" w14:textId="757A4242" w:rsidR="002066EC" w:rsidRPr="00D11881" w:rsidRDefault="002066EC" w:rsidP="00AF55C8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Cs/>
          <w:sz w:val="24"/>
          <w:szCs w:val="24"/>
          <w:rPrChange w:id="58" w:author="медведев" w:date="2013-12-15T18:35:00Z">
            <w:rPr>
              <w:rFonts w:ascii="Times New Roman CYR" w:hAnsi="Times New Roman CYR" w:cs="Times New Roman CYR"/>
              <w:i/>
              <w:iCs/>
              <w:sz w:val="24"/>
              <w:szCs w:val="24"/>
              <w:u w:val="single"/>
            </w:rPr>
          </w:rPrChange>
        </w:rPr>
      </w:pPr>
      <w:commentRangeStart w:id="59"/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a</w:t>
      </w:r>
      <w:r w:rsidRPr="00FE2800">
        <w:rPr>
          <w:rFonts w:ascii="Times New Roman CYR" w:hAnsi="Times New Roman CYR" w:cs="Times New Roman CYR"/>
          <w:i/>
          <w:iCs/>
          <w:sz w:val="24"/>
          <w:szCs w:val="24"/>
        </w:rPr>
        <w:t>.</w:t>
      </w:r>
      <w:r w:rsidR="00FE2800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ins w:id="60" w:author="медведев" w:date="2013-12-15T16:52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Существующая</w:t>
        </w:r>
      </w:ins>
      <w:ins w:id="62" w:author="медведев" w:date="2013-12-15T16:36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commentRangeEnd w:id="59"/>
      <w:r w:rsidR="00BD09F1">
        <w:rPr>
          <w:rStyle w:val="a5"/>
        </w:rPr>
        <w:commentReference w:id="59"/>
      </w:r>
      <w:ins w:id="64" w:author="медведев" w:date="2013-12-15T16:36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5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система онлайн трансляций и микширования видео работает с видео </w:t>
        </w:r>
      </w:ins>
      <w:ins w:id="66" w:author="медведев" w:date="2013-12-15T16:40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6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стандартно</w:t>
        </w:r>
        <w:del w:id="68" w:author="Алексей Медведев" w:date="2014-01-04T16:17:00Z">
          <w:r w:rsidR="009E4DF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6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й</w:delText>
          </w:r>
        </w:del>
      </w:ins>
      <w:ins w:id="70" w:author="Алексей Медведев" w:date="2014-01-04T16:17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го</w:t>
        </w:r>
      </w:ins>
      <w:ins w:id="71" w:author="медведев" w:date="2013-12-15T16:40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7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  <w:commentRangeStart w:id="73"/>
        <w:commentRangeStart w:id="74"/>
        <w:del w:id="75" w:author="Алексей Медведев" w:date="2014-01-04T16:13:00Z">
          <w:r w:rsidR="009E4DFF" w:rsidRPr="00D11881" w:rsidDel="0032279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76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четкости</w:delText>
          </w:r>
        </w:del>
      </w:ins>
      <w:ins w:id="77" w:author="Алексей Медведев" w:date="2014-01-04T16:13:00Z">
        <w:r w:rsidR="0032279F">
          <w:rPr>
            <w:rFonts w:ascii="Times New Roman CYR" w:hAnsi="Times New Roman CYR" w:cs="Times New Roman CYR"/>
            <w:iCs/>
            <w:sz w:val="24"/>
            <w:szCs w:val="24"/>
          </w:rPr>
          <w:t>разрешения</w:t>
        </w:r>
      </w:ins>
      <w:ins w:id="78" w:author="медведев" w:date="2013-12-15T16:40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7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commentRangeEnd w:id="73"/>
      <w:r w:rsidR="00BD09F1">
        <w:rPr>
          <w:rStyle w:val="a5"/>
        </w:rPr>
        <w:commentReference w:id="73"/>
      </w:r>
      <w:commentRangeEnd w:id="74"/>
      <w:r w:rsidR="000E3097">
        <w:rPr>
          <w:rStyle w:val="a5"/>
        </w:rPr>
        <w:commentReference w:id="74"/>
      </w:r>
      <w:ins w:id="80" w:author="медведев" w:date="2013-12-15T16:40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81">
              <w:rPr>
                <w:rFonts w:ascii="Times New Roman CYR" w:hAnsi="Times New Roman CYR" w:cs="Times New Roman CYR"/>
                <w:i/>
                <w:iCs/>
                <w:u w:val="single"/>
                <w:lang w:val="en-US"/>
              </w:rPr>
            </w:rPrChange>
          </w:rPr>
          <w:t>SD</w:t>
        </w:r>
      </w:ins>
      <w:ins w:id="82" w:author="медведев" w:date="2013-12-15T16:48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8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,</w:t>
        </w:r>
      </w:ins>
      <w:ins w:id="84" w:author="медведев" w:date="2013-12-15T16:40:00Z">
        <w:r w:rsidR="009E4DF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85">
              <w:rPr>
                <w:rFonts w:ascii="Times New Roman CYR" w:hAnsi="Times New Roman CYR" w:cs="Times New Roman CYR"/>
                <w:i/>
                <w:iCs/>
                <w:u w:val="single"/>
                <w:lang w:val="en-US"/>
              </w:rPr>
            </w:rPrChange>
          </w:rPr>
          <w:t xml:space="preserve"> </w:t>
        </w:r>
      </w:ins>
      <w:commentRangeStart w:id="86"/>
      <w:commentRangeStart w:id="87"/>
      <w:ins w:id="88" w:author="медведев" w:date="2013-12-15T16:48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8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но</w:t>
        </w:r>
      </w:ins>
      <w:ins w:id="90" w:author="медведев" w:date="2013-12-15T16:52:00Z">
        <w:r w:rsidR="005701C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ins w:id="92" w:author="медведев" w:date="2013-12-15T16:48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в</w:t>
        </w:r>
      </w:ins>
      <w:ins w:id="94" w:author="медведев" w:date="2013-12-15T16:41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5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настоящее </w:t>
        </w:r>
      </w:ins>
      <w:commentRangeEnd w:id="86"/>
      <w:r w:rsidR="00BD09F1">
        <w:rPr>
          <w:rStyle w:val="a5"/>
        </w:rPr>
        <w:commentReference w:id="86"/>
      </w:r>
      <w:commentRangeEnd w:id="87"/>
      <w:r w:rsidR="000E3097">
        <w:rPr>
          <w:rStyle w:val="a5"/>
        </w:rPr>
        <w:commentReference w:id="87"/>
      </w:r>
      <w:ins w:id="96" w:author="медведев" w:date="2013-12-15T16:41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9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время </w:t>
        </w:r>
        <w:del w:id="98" w:author="Алексей Медведев" w:date="2014-01-04T16:14:00Z">
          <w:r w:rsidR="00490B0F" w:rsidRPr="00D11881" w:rsidDel="0032279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9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больша</w:delText>
          </w:r>
          <w:r w:rsidR="009E4DFF" w:rsidRPr="00D11881" w:rsidDel="0032279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00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я часть оборудования</w:delText>
          </w:r>
        </w:del>
      </w:ins>
      <w:ins w:id="101" w:author="медведев" w:date="2013-12-15T16:42:00Z">
        <w:del w:id="102" w:author="Алексей Медведев" w:date="2014-01-04T16:14:00Z">
          <w:r w:rsidR="00490B0F" w:rsidRPr="00D11881" w:rsidDel="0032279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03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имеет возможность работать с </w:delText>
          </w:r>
        </w:del>
      </w:ins>
      <w:ins w:id="104" w:author="медведев" w:date="2013-12-15T16:43:00Z">
        <w:del w:id="105" w:author="Алексей Медведев" w:date="2014-01-04T16:14:00Z">
          <w:r w:rsidR="00490B0F" w:rsidRPr="00D11881" w:rsidDel="0032279F">
            <w:rPr>
              <w:rFonts w:ascii="Times New Roman CYR" w:hAnsi="Times New Roman CYR" w:cs="Times New Roman CYR"/>
              <w:iCs/>
              <w:sz w:val="24"/>
              <w:szCs w:val="24"/>
              <w:lang w:val="en-US"/>
              <w:rPrChange w:author="медведев" w:date="2013-12-15T18:35:00Z" w:id="106">
                <w:rPr>
                  <w:rFonts w:ascii="Times New Roman CYR" w:hAnsi="Times New Roman CYR" w:cs="Times New Roman CYR"/>
                  <w:i/>
                  <w:iCs/>
                  <w:u w:val="single"/>
                  <w:lang w:val="en-US"/>
                </w:rPr>
              </w:rPrChange>
            </w:rPr>
            <w:delText>HD</w:delText>
          </w:r>
          <w:r w:rsidR="00490B0F" w:rsidRPr="00D11881" w:rsidDel="0032279F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07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видео</w:delText>
          </w:r>
        </w:del>
      </w:ins>
      <w:ins w:id="108" w:author="Алексей Медведев" w:date="2014-01-04T16:14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акту</w:t>
        </w:r>
      </w:ins>
      <w:ins w:id="109" w:author="Алексей Медведев" w:date="2014-01-04T16:17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а</w:t>
        </w:r>
      </w:ins>
      <w:ins w:id="110" w:author="Алексей Медведев" w:date="2014-01-04T16:14:00Z">
        <w:r w:rsidR="0032279F">
          <w:rPr>
            <w:rFonts w:ascii="Times New Roman CYR" w:hAnsi="Times New Roman CYR" w:cs="Times New Roman CYR"/>
            <w:iCs/>
            <w:sz w:val="24"/>
            <w:szCs w:val="24"/>
          </w:rPr>
          <w:t>льным является стандарт видео высокого разрешения</w:t>
        </w:r>
      </w:ins>
      <w:ins w:id="111" w:author="медведев" w:date="2013-12-15T16:45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1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.</w:t>
        </w:r>
      </w:ins>
      <w:ins w:id="113" w:author="медведев" w:date="2013-12-15T16:46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14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С </w:t>
        </w:r>
        <w:del w:id="115" w:author="Алексей Медведев" w:date="2014-01-04T16:17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16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появлением </w:delText>
          </w:r>
        </w:del>
      </w:ins>
      <w:ins w:id="117" w:author="медведев" w:date="2013-12-15T16:43:00Z">
        <w:del w:id="118" w:author="Алексей Медведев" w:date="2014-01-04T16:17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1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новых</w:delText>
          </w:r>
        </w:del>
      </w:ins>
      <w:ins w:id="120" w:author="Алексей Медведев" w:date="2014-01-04T16:17:00Z">
        <w:r w:rsidR="000E3097" w:rsidRPr="00A0746A">
          <w:rPr>
            <w:rFonts w:ascii="Times New Roman CYR" w:hAnsi="Times New Roman CYR" w:cs="Times New Roman CYR"/>
            <w:iCs/>
            <w:sz w:val="24"/>
            <w:szCs w:val="24"/>
          </w:rPr>
          <w:t>появлением новых</w:t>
        </w:r>
      </w:ins>
      <w:ins w:id="121" w:author="медведев" w:date="2013-12-15T16:43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2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мониторов</w:t>
        </w:r>
      </w:ins>
      <w:ins w:id="123" w:author="Алексей Медведев" w:date="2014-01-04T16:18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 с </w:t>
        </w:r>
        <w:r w:rsidR="000E3097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>HD</w:t>
        </w:r>
      </w:ins>
      <w:ins w:id="124" w:author="Алексей Медведев" w:date="2014-01-04T16:19:00Z">
        <w:r w:rsidR="000E3097" w:rsidRPr="000E3097">
          <w:rPr>
            <w:rFonts w:ascii="Times New Roman CYR" w:hAnsi="Times New Roman CYR" w:cs="Times New Roman CYR"/>
            <w:iCs/>
            <w:sz w:val="24"/>
            <w:szCs w:val="24"/>
            <w:rPrChange w:author="Алексей Медведев" w:date="2014-01-04T16:19:00Z" w:id="125">
              <w:rPr>
                <w:rFonts w:ascii="Times New Roman CYR" w:hAnsi="Times New Roman CYR" w:cs="Times New Roman CYR"/>
                <w:iCs/>
                <w:sz w:val="24"/>
                <w:szCs w:val="24"/>
                <w:lang w:val="en-US"/>
              </w:rPr>
            </w:rPrChange>
          </w:rPr>
          <w:t xml:space="preserve"> </w:t>
        </w:r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разрешением</w:t>
        </w:r>
      </w:ins>
      <w:ins w:id="126" w:author="медведев" w:date="2013-12-15T16:50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2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,</w:t>
        </w:r>
      </w:ins>
      <w:ins w:id="128" w:author="медведев" w:date="2013-12-15T16:46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2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  <w:commentRangeStart w:id="130"/>
        <w:commentRangeStart w:id="131"/>
        <w:commentRangeStart w:id="132"/>
        <w:del w:id="133" w:author="Алексей Медведев" w:date="2014-01-04T16:26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3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дающими</w:delText>
          </w:r>
        </w:del>
      </w:ins>
      <w:ins w:id="135" w:author="Denis Sumin" w:date="2013-12-25T14:18:00Z">
        <w:del w:id="136" w:author="Алексей Медведев" w:date="2014-01-04T16:26:00Z">
          <w:r w:rsidR="00BD09F1" w:rsidDel="000E3097">
            <w:rPr>
              <w:rFonts w:ascii="Times New Roman CYR" w:hAnsi="Times New Roman CYR" w:cs="Times New Roman CYR"/>
              <w:iCs/>
              <w:sz w:val="24"/>
              <w:szCs w:val="24"/>
            </w:rPr>
            <w:delText>х</w:delText>
          </w:r>
        </w:del>
      </w:ins>
      <w:ins w:id="137" w:author="медведев" w:date="2013-12-15T16:47:00Z">
        <w:del w:id="138" w:author="Алексей Медведев" w:date="2014-01-04T16:26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3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</w:delText>
          </w:r>
        </w:del>
      </w:ins>
      <w:commentRangeEnd w:id="130"/>
      <w:del w:id="140" w:author="Алексей Медведев" w:date="2014-01-04T16:26:00Z">
        <w:r w:rsidR="00BD09F1" w:rsidDel="000E3097">
          <w:rPr>
            <w:rStyle w:val="a5"/>
          </w:rPr>
          <w:commentReference w:id="130"/>
        </w:r>
      </w:del>
      <w:ins w:id="141" w:author="медведев" w:date="2013-12-15T16:47:00Z">
        <w:del w:id="142" w:author="Алексей Медведев" w:date="2014-01-04T16:17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43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во</w:delText>
          </w:r>
        </w:del>
      </w:ins>
      <w:ins w:id="144" w:author="медведев" w:date="2013-12-15T16:48:00Z">
        <w:del w:id="145" w:author="Алексей Медведев" w:date="2014-01-04T16:17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46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з</w:delText>
          </w:r>
        </w:del>
      </w:ins>
      <w:ins w:id="147" w:author="медведев" w:date="2013-12-15T16:47:00Z">
        <w:del w:id="148" w:author="Алексей Медведев" w:date="2014-01-04T16:17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49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можность </w:delText>
          </w:r>
        </w:del>
      </w:ins>
      <w:ins w:id="150" w:author="медведев" w:date="2013-12-15T16:46:00Z">
        <w:del w:id="151" w:author="Алексей Медведев" w:date="2014-01-04T16:17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52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смотреть</w:delText>
          </w:r>
        </w:del>
        <w:del w:id="153" w:author="Алексей Медведев" w:date="2014-01-04T16:26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5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видео в высоком </w:delText>
          </w:r>
          <w:commentRangeEnd w:id="131"/>
          <w:commentRangeEnd w:id="132"/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55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разрешени</w:delText>
          </w:r>
        </w:del>
      </w:ins>
      <w:ins w:id="156" w:author="Вячеслав Медведев" w:date="2014-01-04T15:58:00Z">
        <w:del w:id="157" w:author="Алексей Медведев" w:date="2014-01-04T16:26:00Z">
          <w:r w:rsidR="00AF658A" w:rsidDel="000E3097">
            <w:rPr>
              <w:rFonts w:ascii="Times New Roman CYR" w:hAnsi="Times New Roman CYR" w:cs="Times New Roman CYR"/>
              <w:iCs/>
              <w:sz w:val="24"/>
              <w:szCs w:val="24"/>
            </w:rPr>
            <w:delText>и</w:delText>
          </w:r>
        </w:del>
      </w:ins>
      <w:ins w:id="158" w:author="медведев" w:date="2013-12-15T16:46:00Z">
        <w:del w:id="159" w:author="Алексей Медведев" w:date="2014-01-04T16:26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60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я</w:delText>
          </w:r>
        </w:del>
      </w:ins>
      <w:del w:id="161" w:author="Алексей Медведев" w:date="2014-01-04T16:26:00Z">
        <w:r w:rsidR="00BD09F1" w:rsidDel="000E3097">
          <w:rPr>
            <w:rStyle w:val="a5"/>
          </w:rPr>
          <w:commentReference w:id="131"/>
        </w:r>
        <w:r w:rsidR="000E3097" w:rsidDel="000E3097">
          <w:rPr>
            <w:rStyle w:val="a5"/>
          </w:rPr>
          <w:commentReference w:id="132"/>
        </w:r>
      </w:del>
      <w:ins w:id="162" w:author="медведев" w:date="2013-12-15T16:50:00Z">
        <w:del w:id="163" w:author="Алексей Медведев" w:date="2014-01-04T16:26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6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,</w:delText>
          </w:r>
        </w:del>
      </w:ins>
      <w:ins w:id="165" w:author="медведев" w:date="2013-12-15T16:49:00Z">
        <w:del w:id="166" w:author="Алексей Медведев" w:date="2014-01-04T16:26:00Z">
          <w:r w:rsidR="00490B0F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67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 xml:space="preserve"> </w:delText>
          </w:r>
        </w:del>
      </w:ins>
      <w:ins w:id="168" w:author="медведев" w:date="2013-12-15T16:53:00Z">
        <w:r w:rsidR="005701C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69">
              <w:rPr>
                <w:rFonts w:ascii="Times New Roman CYR" w:hAnsi="Times New Roman CYR" w:cs="Times New Roman CYR"/>
                <w:iCs/>
              </w:rPr>
            </w:rPrChange>
          </w:rPr>
          <w:t xml:space="preserve">вырос </w:t>
        </w:r>
      </w:ins>
      <w:ins w:id="170" w:author="медведев" w:date="2013-12-15T16:49:00Z">
        <w:r w:rsidR="00490B0F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7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спрос</w:t>
        </w:r>
      </w:ins>
      <w:ins w:id="172" w:author="медведев" w:date="2013-12-15T16:53:00Z">
        <w:r w:rsidR="005701C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73">
              <w:rPr>
                <w:rFonts w:ascii="Times New Roman CYR" w:hAnsi="Times New Roman CYR" w:cs="Times New Roman CYR"/>
                <w:iCs/>
              </w:rPr>
            </w:rPrChange>
          </w:rPr>
          <w:t xml:space="preserve"> на просмотр видео в высоком разрешении. </w:t>
        </w:r>
      </w:ins>
      <w:ins w:id="174" w:author="медведев" w:date="2013-12-15T16:54:00Z">
        <w:del w:id="175" w:author="Алексей Медведев" w:date="2014-01-04T16:20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76">
                <w:rPr>
                  <w:rFonts w:ascii="Times New Roman CYR" w:hAnsi="Times New Roman CYR" w:cs="Times New Roman CYR"/>
                  <w:iCs/>
                </w:rPr>
              </w:rPrChange>
            </w:rPr>
            <w:delText>Предоставление данной</w:delText>
          </w:r>
        </w:del>
      </w:ins>
      <w:ins w:id="177" w:author="медведев" w:date="2013-12-15T16:56:00Z">
        <w:del w:id="178" w:author="Алексей Медведев" w:date="2014-01-04T16:20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79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возможности</w:delText>
          </w:r>
        </w:del>
      </w:ins>
      <w:ins w:id="180" w:author="медведев" w:date="2013-12-15T16:54:00Z">
        <w:del w:id="181" w:author="Алексей Медведев" w:date="2014-01-04T16:20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82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довольно важно, так</w:delText>
          </w:r>
        </w:del>
      </w:ins>
      <w:ins w:id="183" w:author="медведев" w:date="2013-12-15T16:56:00Z">
        <w:del w:id="184" w:author="Алексей Медведев" w:date="2014-01-04T16:20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185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это позволяет удовлетворить потребности</w:delText>
          </w:r>
        </w:del>
      </w:ins>
      <w:ins w:id="186" w:author="Алексей Медведев" w:date="2014-01-04T16:20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В связи с </w:t>
        </w:r>
      </w:ins>
      <w:ins w:id="187" w:author="Алексей Медведев" w:date="2014-01-04T16:21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этим важно производить запись и трансляцию в </w:t>
        </w:r>
      </w:ins>
      <w:ins w:id="188" w:author="Алексей Медведев" w:date="2014-01-04T16:22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актуальных на сегодняшний день форматах</w:t>
        </w:r>
      </w:ins>
      <w:ins w:id="189" w:author="медведев" w:date="2013-12-15T16:57:00Z">
        <w:r w:rsidR="005701C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90">
              <w:rPr>
                <w:rFonts w:ascii="Times New Roman CYR" w:hAnsi="Times New Roman CYR" w:cs="Times New Roman CYR"/>
                <w:iCs/>
              </w:rPr>
            </w:rPrChange>
          </w:rPr>
          <w:t>.</w:t>
        </w:r>
      </w:ins>
      <w:del w:id="191" w:author="медведев" w:date="2013-12-15T16:36:00Z">
        <w:r w:rsidRPr="00D11881" w:rsidDel="009E4DFF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192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rPrChange>
          </w:rPr>
          <w:tab/>
          <w:delText>Описание потребности заказчика в выполнении проекта (объем – 5-7 строк);</w:delText>
        </w:r>
      </w:del>
    </w:p>
    <w:p w14:paraId="285CD9CD" w14:textId="6E4CE49F" w:rsidR="002066EC" w:rsidRPr="0029288C" w:rsidRDefault="002066EC" w:rsidP="00AF55C8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Cs/>
          <w:sz w:val="24"/>
          <w:szCs w:val="24"/>
          <w:u w:val="single"/>
          <w:lang w:val="en-US"/>
          <w:rPrChange w:id="193" w:author="медведев" w:date="2013-12-15T18:35:00Z">
            <w:rPr>
              <w:rFonts w:ascii="Times New Roman CYR" w:hAnsi="Times New Roman CYR" w:cs="Times New Roman CYR"/>
              <w:iCs/>
              <w:u w:val="single"/>
            </w:rPr>
          </w:rPrChange>
        </w:rPr>
      </w:pP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194">
            <w:rPr>
              <w:rFonts w:ascii="Times New Roman CYR" w:hAnsi="Times New Roman CYR" w:cs="Times New Roman CYR"/>
              <w:iCs/>
            </w:rPr>
          </w:rPrChange>
        </w:rPr>
        <w:t>b.</w:t>
      </w: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195">
            <w:rPr>
              <w:rFonts w:ascii="Times New Roman CYR" w:hAnsi="Times New Roman CYR" w:cs="Times New Roman CYR"/>
              <w:iCs/>
            </w:rPr>
          </w:rPrChange>
        </w:rPr>
        <w:tab/>
      </w:r>
      <w:r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195">
            <w:rPr>
              <w:rFonts w:ascii="Times New Roman CYR" w:hAnsi="Times New Roman CYR" w:cs="Times New Roman CYR"/>
              <w:iCs/>
            </w:rPr>
          </w:rPrChange>
        </w:rPr>
        <w:t>Цели проекта</w:t>
      </w:r>
    </w:p>
    <w:p w14:paraId="0D1C4B97" w14:textId="0E8DB3B5" w:rsidR="00C122DC" w:rsidRPr="00D11881" w:rsidRDefault="000A52A8" w:rsidP="00C122DC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Cs/>
          <w:sz w:val="24"/>
          <w:szCs w:val="24"/>
          <w:rPrChange w:id="196" w:author="медведев" w:date="2013-12-15T18:35:00Z">
            <w:rPr>
              <w:rFonts w:ascii="Times New Roman CYR" w:hAnsi="Times New Roman CYR" w:cs="Times New Roman CYR"/>
              <w:iCs/>
            </w:rPr>
          </w:rPrChange>
        </w:rPr>
      </w:pPr>
      <w:commentRangeStart w:id="197"/>
      <w:commentRangeStart w:id="198"/>
      <w:del w:id="199" w:author="медведев" w:date="2013-12-15T16:58:00Z">
        <w:r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0">
              <w:rPr>
                <w:rFonts w:ascii="Times New Roman CYR" w:hAnsi="Times New Roman CYR" w:cs="Times New Roman CYR"/>
                <w:iCs/>
              </w:rPr>
            </w:rPrChange>
          </w:rPr>
          <w:delText xml:space="preserve">Создание системы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1">
              <w:rPr>
                <w:rFonts w:ascii="Times New Roman CYR" w:hAnsi="Times New Roman CYR" w:cs="Times New Roman CYR"/>
                <w:iCs/>
              </w:rPr>
            </w:rPrChange>
          </w:rPr>
          <w:delText xml:space="preserve">захвата потоков видео в формате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02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HDV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3">
              <w:rPr>
                <w:rFonts w:ascii="Times New Roman CYR" w:hAnsi="Times New Roman CYR" w:cs="Times New Roman CYR"/>
                <w:iCs/>
              </w:rPr>
            </w:rPrChange>
          </w:rPr>
          <w:delText xml:space="preserve">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04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c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5">
              <w:rPr>
                <w:rFonts w:ascii="Times New Roman CYR" w:hAnsi="Times New Roman CYR" w:cs="Times New Roman CYR"/>
                <w:iCs/>
              </w:rPr>
            </w:rPrChange>
          </w:rPr>
          <w:delText xml:space="preserve"> высокоскоростной шины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06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FireWire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7">
              <w:rPr>
                <w:rFonts w:ascii="Times New Roman CYR" w:hAnsi="Times New Roman CYR" w:cs="Times New Roman CYR"/>
                <w:iCs/>
              </w:rPr>
            </w:rPrChange>
          </w:rPr>
          <w:delText>(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08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IEEE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09">
              <w:rPr>
                <w:rFonts w:ascii="Times New Roman CYR" w:hAnsi="Times New Roman CYR" w:cs="Times New Roman CYR"/>
                <w:iCs/>
              </w:rPr>
            </w:rPrChange>
          </w:rPr>
          <w:delText xml:space="preserve"> 1394)</w:delText>
        </w:r>
      </w:del>
      <w:ins w:id="210" w:author="медведев" w:date="2013-12-15T16:58:00Z">
        <w:r w:rsidR="005701C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11">
              <w:rPr>
                <w:rFonts w:ascii="Times New Roman CYR" w:hAnsi="Times New Roman CYR" w:cs="Times New Roman CYR"/>
                <w:iCs/>
              </w:rPr>
            </w:rPrChange>
          </w:rPr>
          <w:t xml:space="preserve">Повышения качества </w:t>
        </w:r>
      </w:ins>
      <w:ins w:id="212" w:author="Алексей Медведев" w:date="2014-01-04T16:24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записи и вещания </w:t>
        </w:r>
      </w:ins>
      <w:ins w:id="213" w:author="медведев" w:date="2013-12-15T16:58:00Z">
        <w:r w:rsidR="005701C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14">
              <w:rPr>
                <w:rFonts w:ascii="Times New Roman CYR" w:hAnsi="Times New Roman CYR" w:cs="Times New Roman CYR"/>
                <w:iCs/>
              </w:rPr>
            </w:rPrChange>
          </w:rPr>
          <w:t>видео</w:t>
        </w:r>
      </w:ins>
      <w:commentRangeEnd w:id="197"/>
      <w:r w:rsidR="00BD09F1">
        <w:rPr>
          <w:rStyle w:val="a5"/>
        </w:rPr>
        <w:commentReference w:id="197"/>
      </w:r>
      <w:commentRangeEnd w:id="198"/>
      <w:r w:rsidR="00FE2800">
        <w:rPr>
          <w:rStyle w:val="a5"/>
        </w:rPr>
        <w:commentReference w:id="198"/>
      </w:r>
      <w:ins w:id="215" w:author="Алексей Медведев" w:date="2014-01-04T16:29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 </w:t>
        </w:r>
      </w:ins>
      <w:r w:rsidR="0029288C" w:rsidRPr="0029288C">
        <w:rPr>
          <w:rFonts w:ascii="Times New Roman CYR" w:hAnsi="Times New Roman CYR" w:cs="Times New Roman CYR"/>
          <w:iCs/>
          <w:sz w:val="24"/>
          <w:szCs w:val="24"/>
        </w:rPr>
        <w:t>(</w:t>
      </w:r>
      <w:r w:rsidR="0029288C">
        <w:rPr>
          <w:rFonts w:ascii="Times New Roman CYR" w:hAnsi="Times New Roman CYR" w:cs="Times New Roman CYR"/>
          <w:iCs/>
          <w:sz w:val="24"/>
          <w:szCs w:val="24"/>
        </w:rPr>
        <w:t xml:space="preserve">использование </w:t>
      </w:r>
      <w:ins w:id="216" w:author="Алексей Медведев" w:date="2014-01-04T16:29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>формат</w:t>
        </w:r>
      </w:ins>
      <w:r w:rsidR="0029288C">
        <w:rPr>
          <w:rFonts w:ascii="Times New Roman CYR" w:hAnsi="Times New Roman CYR" w:cs="Times New Roman CYR"/>
          <w:iCs/>
          <w:sz w:val="24"/>
          <w:szCs w:val="24"/>
        </w:rPr>
        <w:t>а</w:t>
      </w:r>
      <w:ins w:id="217" w:author="Алексей Медведев" w:date="2014-01-04T16:29:00Z">
        <w:r w:rsidR="000E3097">
          <w:rPr>
            <w:rFonts w:ascii="Times New Roman CYR" w:hAnsi="Times New Roman CYR" w:cs="Times New Roman CYR"/>
            <w:iCs/>
            <w:sz w:val="24"/>
            <w:szCs w:val="24"/>
          </w:rPr>
          <w:t xml:space="preserve"> </w:t>
        </w:r>
        <w:r w:rsidR="000E3097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>HD</w:t>
        </w:r>
      </w:ins>
      <w:r w:rsidR="0029288C">
        <w:rPr>
          <w:rFonts w:ascii="Times New Roman CYR" w:hAnsi="Times New Roman CYR" w:cs="Times New Roman CYR"/>
          <w:iCs/>
          <w:sz w:val="24"/>
          <w:szCs w:val="24"/>
        </w:rPr>
        <w:t>)</w:t>
      </w:r>
    </w:p>
    <w:p w14:paraId="118CA997" w14:textId="3DF143B7" w:rsidR="00C122DC" w:rsidRPr="00D11881" w:rsidRDefault="0029288C" w:rsidP="000A52A8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Cs/>
          <w:sz w:val="24"/>
          <w:szCs w:val="24"/>
          <w:rPrChange w:id="218" w:author="медведев" w:date="2013-12-15T18:35:00Z">
            <w:rPr>
              <w:rFonts w:ascii="Times New Roman CYR" w:hAnsi="Times New Roman CYR" w:cs="Times New Roman CYR"/>
              <w:iCs/>
            </w:rPr>
          </w:rPrChange>
        </w:rPr>
      </w:pPr>
      <w:r>
        <w:rPr>
          <w:rFonts w:ascii="Times New Roman CYR" w:hAnsi="Times New Roman CYR" w:cs="Times New Roman CYR"/>
          <w:iCs/>
          <w:sz w:val="24"/>
          <w:szCs w:val="24"/>
        </w:rPr>
        <w:t xml:space="preserve">Реализация </w:t>
      </w:r>
      <w:commentRangeStart w:id="219"/>
      <w:del w:id="220" w:author="медведев" w:date="2013-12-15T16:59:00Z">
        <w:r w:rsidR="000A52A8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1">
              <w:rPr>
                <w:rFonts w:ascii="Times New Roman CYR" w:hAnsi="Times New Roman CYR" w:cs="Times New Roman CYR"/>
                <w:iCs/>
              </w:rPr>
            </w:rPrChange>
          </w:rPr>
          <w:delText xml:space="preserve">Создание системы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2">
              <w:rPr>
                <w:rFonts w:ascii="Times New Roman CYR" w:hAnsi="Times New Roman CYR" w:cs="Times New Roman CYR"/>
                <w:iCs/>
              </w:rPr>
            </w:rPrChange>
          </w:rPr>
          <w:delText xml:space="preserve">захвата потоков видео в формате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23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HDV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4">
              <w:rPr>
                <w:rFonts w:ascii="Times New Roman CYR" w:hAnsi="Times New Roman CYR" w:cs="Times New Roman CYR"/>
                <w:iCs/>
              </w:rPr>
            </w:rPrChange>
          </w:rPr>
          <w:delText xml:space="preserve"> через 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225">
              <w:rPr>
                <w:rFonts w:ascii="Times New Roman CYR" w:hAnsi="Times New Roman CYR" w:cs="Times New Roman CYR"/>
                <w:iCs/>
                <w:lang w:val="en-US"/>
              </w:rPr>
            </w:rPrChange>
          </w:rPr>
          <w:delText>HDMI</w:delText>
        </w:r>
        <w:r w:rsidR="00C122DC" w:rsidRPr="00D11881" w:rsidDel="005701C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226">
              <w:rPr>
                <w:rFonts w:ascii="Times New Roman CYR" w:hAnsi="Times New Roman CYR" w:cs="Times New Roman CYR"/>
                <w:iCs/>
              </w:rPr>
            </w:rPrChange>
          </w:rPr>
          <w:delText xml:space="preserve"> интерфейс </w:delText>
        </w:r>
      </w:del>
      <w:ins w:id="227" w:author="медведев" w:date="2013-12-15T16:59:00Z">
        <w:del w:id="228" w:author="Алексей Медведев" w:date="2014-01-04T16:31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29">
                <w:rPr>
                  <w:rFonts w:ascii="Times New Roman CYR" w:hAnsi="Times New Roman CYR" w:cs="Times New Roman CYR"/>
                  <w:iCs/>
                </w:rPr>
              </w:rPrChange>
            </w:rPr>
            <w:delText>Расширение функциональности</w:delText>
          </w:r>
        </w:del>
      </w:ins>
      <w:ins w:id="230" w:author="медведев" w:date="2013-12-15T17:00:00Z">
        <w:del w:id="231" w:author="Алексей Медведев" w:date="2014-01-04T16:31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32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существующей системы для </w:delText>
          </w:r>
        </w:del>
      </w:ins>
      <w:ins w:id="233" w:author="Вячеслав Медведев" w:date="2014-01-04T15:57:00Z">
        <w:del w:id="234" w:author="Алексей Медведев" w:date="2014-01-04T16:31:00Z">
          <w:r w:rsidR="005F1FFB" w:rsidDel="000E3097">
            <w:rPr>
              <w:rFonts w:ascii="Times New Roman CYR" w:hAnsi="Times New Roman CYR" w:cs="Times New Roman CYR"/>
              <w:iCs/>
              <w:sz w:val="24"/>
              <w:szCs w:val="24"/>
            </w:rPr>
            <w:delText xml:space="preserve">работы </w:delText>
          </w:r>
        </w:del>
      </w:ins>
      <w:ins w:id="235" w:author="медведев" w:date="2013-12-15T17:00:00Z">
        <w:del w:id="236" w:author="Алексей Медведев" w:date="2014-01-04T16:31:00Z"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37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с </w:delText>
          </w:r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lang w:val="en-US"/>
              <w:rPrChange w:author="медведев" w:date="2013-12-15T18:35:00Z" w:id="238">
                <w:rPr>
                  <w:rFonts w:ascii="Times New Roman CYR" w:hAnsi="Times New Roman CYR" w:cs="Times New Roman CYR"/>
                  <w:iCs/>
                  <w:lang w:val="en-US"/>
                </w:rPr>
              </w:rPrChange>
            </w:rPr>
            <w:delText>HD</w:delText>
          </w:r>
          <w:r w:rsidR="005701CC" w:rsidRPr="00D11881" w:rsidDel="000E3097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239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видео на существующем оборудование</w:delText>
          </w:r>
        </w:del>
      </w:ins>
      <w:commentRangeEnd w:id="219"/>
      <w:del w:id="240" w:author="Алексей Медведев" w:date="2014-01-04T16:31:00Z">
        <w:r w:rsidR="00BD09F1" w:rsidDel="000E3097">
          <w:rPr>
            <w:rStyle w:val="a5"/>
          </w:rPr>
          <w:commentReference w:id="219"/>
        </w:r>
      </w:del>
      <w:r>
        <w:rPr>
          <w:rFonts w:ascii="Times New Roman CYR" w:hAnsi="Times New Roman CYR" w:cs="Times New Roman CYR"/>
          <w:iCs/>
          <w:sz w:val="24"/>
          <w:szCs w:val="24"/>
        </w:rPr>
        <w:t xml:space="preserve">захвата и обработки </w:t>
      </w:r>
      <w:ins w:id="241" w:author="Алексей Медведев" w:date="2014-01-04T16:32:00Z"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 xml:space="preserve">видео </w:t>
        </w:r>
      </w:ins>
      <w:r>
        <w:rPr>
          <w:rFonts w:ascii="Times New Roman CYR" w:hAnsi="Times New Roman CYR" w:cs="Times New Roman CYR"/>
          <w:iCs/>
          <w:sz w:val="24"/>
          <w:szCs w:val="24"/>
        </w:rPr>
        <w:t xml:space="preserve">в формате </w:t>
      </w:r>
      <w:r>
        <w:rPr>
          <w:rFonts w:ascii="Times New Roman CYR" w:hAnsi="Times New Roman CYR" w:cs="Times New Roman CYR"/>
          <w:iCs/>
          <w:sz w:val="24"/>
          <w:szCs w:val="24"/>
          <w:lang w:val="en-US"/>
        </w:rPr>
        <w:t>HD</w:t>
      </w:r>
      <w:r>
        <w:rPr>
          <w:rFonts w:ascii="Times New Roman CYR" w:hAnsi="Times New Roman CYR" w:cs="Times New Roman CYR"/>
          <w:iCs/>
          <w:sz w:val="24"/>
          <w:szCs w:val="24"/>
        </w:rPr>
        <w:t xml:space="preserve"> с имеющихся в видеостудии видеокамер</w:t>
      </w:r>
      <w:ins w:id="242" w:author="Алексей Медведев" w:date="2014-01-04T16:34:00Z">
        <w:r w:rsidR="00A0746A">
          <w:rPr>
            <w:rFonts w:ascii="Times New Roman CYR" w:hAnsi="Times New Roman CYR" w:cs="Times New Roman CYR"/>
            <w:iCs/>
            <w:sz w:val="24"/>
            <w:szCs w:val="24"/>
          </w:rPr>
          <w:t>.</w:t>
        </w:r>
      </w:ins>
    </w:p>
    <w:p w14:paraId="5C52AF24" w14:textId="6BBFA722" w:rsidR="00C122DC" w:rsidRPr="00A0746A" w:rsidDel="00A0746A" w:rsidRDefault="00A0746A" w:rsidP="000905DC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del w:id="243" w:author="Алексей Медведев" w:date="2014-01-04T16:36:00Z"/>
          <w:rFonts w:ascii="Times New Roman CYR" w:hAnsi="Times New Roman CYR" w:cs="Times New Roman CYR"/>
          <w:i/>
          <w:iCs/>
          <w:sz w:val="24"/>
          <w:szCs w:val="24"/>
          <w:rPrChange w:id="244" w:author="Алексей Медведев" w:date="2014-01-04T16:36:00Z">
            <w:rPr>
              <w:del w:id="245" w:author="Алексей Медведев" w:date="2014-01-04T16:36:00Z"/>
              <w:rFonts w:ascii="Times New Roman CYR" w:hAnsi="Times New Roman CYR" w:cs="Times New Roman CYR"/>
              <w:iCs/>
            </w:rPr>
          </w:rPrChange>
        </w:rPr>
      </w:pPr>
      <w:ins w:id="246" w:author="Алексей Медведев" w:date="2014-01-04T16:36:00Z">
        <w:r w:rsidRPr="00A0746A">
          <w:rPr>
            <w:rFonts w:ascii="Times New Roman" w:hAnsi="Times New Roman"/>
            <w:sz w:val="24"/>
            <w:szCs w:val="24"/>
            <w:rPrChange w:author="Алексей Медведев" w:date="2014-01-04T16:36:00Z" w:id="247">
              <w:rPr/>
            </w:rPrChange>
          </w:rPr>
          <w:t>Увеличение количества поддерживаемых программным комплексом устройств захвата видео</w:t>
        </w:r>
      </w:ins>
      <w:r w:rsidR="0029288C">
        <w:rPr>
          <w:rFonts w:ascii="Times New Roman" w:hAnsi="Times New Roman"/>
          <w:sz w:val="24"/>
          <w:szCs w:val="24"/>
        </w:rPr>
        <w:t>.</w:t>
      </w:r>
      <w:commentRangeStart w:id="248"/>
      <w:del w:id="249" w:author="Алексей Медведев" w:date="2014-01-04T16:36:00Z">
        <w:r w:rsidR="000A52A8" w:rsidRPr="00A0746A" w:rsidDel="00A0746A">
          <w:rPr>
            <w:rFonts w:ascii="Times New Roman CYR" w:hAnsi="Times New Roman CYR" w:cs="Times New Roman CYR"/>
            <w:i/>
            <w:iCs/>
            <w:sz w:val="24"/>
            <w:szCs w:val="24"/>
            <w:rPrChange w:author="Алексей Медведев" w:date="2014-01-04T16:36:00Z" w:id="250">
              <w:rPr>
                <w:rFonts w:ascii="Times New Roman CYR" w:hAnsi="Times New Roman CYR" w:cs="Times New Roman CYR"/>
                <w:iCs/>
              </w:rPr>
            </w:rPrChange>
          </w:rPr>
          <w:delText>Создание системы микширования видео полностью работающей в формате HDV</w:delText>
        </w:r>
      </w:del>
      <w:ins w:id="251" w:author="медведев" w:date="2013-12-15T17:01:00Z">
        <w:del w:id="252" w:author="Алексей Медведев" w:date="2014-01-04T16:36:00Z">
          <w:r w:rsidR="005701CC" w:rsidRPr="00A0746A" w:rsidDel="00A0746A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53">
                <w:rPr>
                  <w:rFonts w:ascii="Times New Roman CYR" w:hAnsi="Times New Roman CYR" w:cs="Times New Roman CYR"/>
                  <w:iCs/>
                </w:rPr>
              </w:rPrChange>
            </w:rPr>
            <w:delText>Расширение</w:delText>
          </w:r>
        </w:del>
      </w:ins>
      <w:ins w:id="254" w:author="медведев" w:date="2013-12-15T18:11:00Z">
        <w:del w:id="255" w:author="Алексей Медведев" w:date="2014-01-04T16:36:00Z">
          <w:r w:rsidR="00D167BE" w:rsidRPr="00A0746A" w:rsidDel="00A0746A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56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системы для</w:delText>
          </w:r>
        </w:del>
      </w:ins>
      <w:ins w:id="257" w:author="медведев" w:date="2013-12-15T17:01:00Z">
        <w:del w:id="258" w:author="Алексей Медведев" w:date="2014-01-04T16:36:00Z">
          <w:r w:rsidR="005701CC" w:rsidRPr="00A0746A" w:rsidDel="00A0746A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59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возможности захвата видео с </w:delText>
          </w:r>
        </w:del>
      </w:ins>
      <w:ins w:id="260" w:author="медведев" w:date="2013-12-15T18:11:00Z">
        <w:del w:id="261" w:author="Алексей Медведев" w:date="2014-01-04T16:36:00Z">
          <w:r w:rsidR="00D167BE" w:rsidRPr="00A0746A" w:rsidDel="00A0746A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62">
                <w:rPr>
                  <w:rFonts w:ascii="Times New Roman CYR" w:hAnsi="Times New Roman CYR" w:cs="Times New Roman CYR"/>
                  <w:iCs/>
                </w:rPr>
              </w:rPrChange>
            </w:rPr>
            <w:delText>новых</w:delText>
          </w:r>
        </w:del>
      </w:ins>
      <w:ins w:id="263" w:author="медведев" w:date="2013-12-15T17:01:00Z">
        <w:del w:id="264" w:author="Алексей Медведев" w:date="2014-01-04T16:36:00Z">
          <w:r w:rsidR="005701CC" w:rsidRPr="00A0746A" w:rsidDel="00A0746A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65">
                <w:rPr>
                  <w:rFonts w:ascii="Times New Roman CYR" w:hAnsi="Times New Roman CYR" w:cs="Times New Roman CYR"/>
                  <w:iCs/>
                </w:rPr>
              </w:rPrChange>
            </w:rPr>
            <w:delText xml:space="preserve"> источников</w:delText>
          </w:r>
        </w:del>
      </w:ins>
      <w:commentRangeEnd w:id="248"/>
      <w:del w:id="266" w:author="Алексей Медведев" w:date="2014-01-04T16:36:00Z">
        <w:r w:rsidR="00BD09F1" w:rsidRPr="00A0746A" w:rsidDel="00A0746A">
          <w:rPr>
            <w:rFonts w:ascii="Times New Roman CYR" w:hAnsi="Times New Roman CYR" w:cs="Times New Roman CYR"/>
            <w:i/>
            <w:iCs/>
            <w:rPrChange w:author="Алексей Медведев" w:date="2014-01-04T16:36:00Z" w:id="267">
              <w:rPr>
                <w:rStyle w:val="a5"/>
              </w:rPr>
            </w:rPrChange>
          </w:rPr>
          <w:commentReference w:id="248"/>
        </w:r>
      </w:del>
      <w:ins w:id="268" w:author="медведев" w:date="2013-12-15T17:02:00Z">
        <w:del w:id="269" w:author="Алексей Медведев" w:date="2014-01-04T16:36:00Z">
          <w:r w:rsidR="005701CC" w:rsidRPr="00A0746A" w:rsidDel="00A0746A">
            <w:rPr>
              <w:rFonts w:ascii="Times New Roman CYR" w:hAnsi="Times New Roman CYR" w:cs="Times New Roman CYR"/>
              <w:i/>
              <w:iCs/>
              <w:sz w:val="24"/>
              <w:szCs w:val="24"/>
              <w:rPrChange w:author="Алексей Медведев" w:date="2014-01-04T16:36:00Z" w:id="270">
                <w:rPr>
                  <w:rFonts w:ascii="Times New Roman CYR" w:hAnsi="Times New Roman CYR" w:cs="Times New Roman CYR"/>
                  <w:iCs/>
                </w:rPr>
              </w:rPrChange>
            </w:rPr>
            <w:delText>.</w:delText>
          </w:r>
        </w:del>
      </w:ins>
    </w:p>
    <w:p w14:paraId="6B15D523" w14:textId="77777777" w:rsidR="000A52A8" w:rsidRPr="00A0746A" w:rsidRDefault="000A52A8" w:rsidP="005701CC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4"/>
          <w:szCs w:val="24"/>
          <w:rPrChange w:id="271" w:author="Алексей Медведев" w:date="2014-01-04T16:36:00Z">
            <w:rPr>
              <w:rFonts w:ascii="Times New Roman CYR" w:hAnsi="Times New Roman CYR" w:cs="Times New Roman CYR"/>
              <w:iCs/>
            </w:rPr>
          </w:rPrChange>
        </w:rPr>
      </w:pPr>
      <w:del w:id="272" w:author="медведев" w:date="2013-12-15T17:02:00Z">
        <w:r w:rsidRPr="00A0746A" w:rsidDel="005701CC">
          <w:rPr>
            <w:rFonts w:ascii="Times New Roman CYR" w:hAnsi="Times New Roman CYR" w:cs="Times New Roman CYR"/>
            <w:i/>
            <w:iCs/>
            <w:sz w:val="24"/>
            <w:szCs w:val="24"/>
            <w:rPrChange w:author="Алексей Медведев" w:date="2014-01-04T16:36:00Z" w:id="273">
              <w:rPr>
                <w:rFonts w:ascii="Times New Roman CYR" w:hAnsi="Times New Roman CYR" w:cs="Times New Roman CYR"/>
                <w:iCs/>
              </w:rPr>
            </w:rPrChange>
          </w:rPr>
          <w:delText>Создание системы сохранения видео со всех потоков и отправки основного потока видео в сеть</w:delText>
        </w:r>
      </w:del>
    </w:p>
    <w:p w14:paraId="3F9E907B" w14:textId="1FBACA76" w:rsidR="00033409" w:rsidRPr="003124A3" w:rsidRDefault="002066EC" w:rsidP="00AF55C8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/>
          <w:iCs/>
          <w:sz w:val="24"/>
          <w:szCs w:val="24"/>
          <w:lang w:val="en-US"/>
          <w:rPrChange w:id="274" w:author="Алексей Медведев" w:date="2014-01-04T15:58:00Z">
            <w:rPr>
              <w:rFonts w:ascii="Times New Roman CYR" w:hAnsi="Times New Roman CYR" w:cs="Times New Roman CYR"/>
              <w:i/>
              <w:iCs/>
              <w:sz w:val="24"/>
              <w:szCs w:val="24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</w:rPr>
        <w:t>c.</w:t>
      </w:r>
      <w:r w:rsidR="00FE2800">
        <w:rPr>
          <w:rFonts w:ascii="Times New Roman CYR" w:hAnsi="Times New Roman CYR" w:cs="Times New Roman CYR"/>
          <w:i/>
          <w:iCs/>
          <w:sz w:val="24"/>
          <w:szCs w:val="24"/>
          <w:lang w:val="en-US"/>
        </w:rPr>
        <w:tab/>
      </w:r>
      <w:r w:rsidR="00033409" w:rsidRPr="00D11881">
        <w:rPr>
          <w:rFonts w:ascii="Times New Roman CYR" w:hAnsi="Times New Roman CYR" w:cs="Times New Roman CYR"/>
          <w:iCs/>
          <w:sz w:val="24"/>
          <w:szCs w:val="24"/>
          <w:rPrChange w:author="медведев" w:date="2013-12-15T18:35:00Z" w:id="275">
            <w:rPr>
              <w:rFonts w:ascii="Times New Roman CYR" w:hAnsi="Times New Roman CYR" w:cs="Times New Roman CYR"/>
              <w:i/>
              <w:iCs/>
              <w:sz w:val="24"/>
              <w:szCs w:val="24"/>
            </w:rPr>
          </w:rPrChange>
        </w:rPr>
        <w:t>Аналоги проекта</w:t>
      </w:r>
      <w:ins w:id="276" w:author="Алексей Медведев" w:date="2014-01-04T15:58:00Z">
        <w:r w:rsidR="003124A3">
          <w:rPr>
            <w:rFonts w:ascii="Times New Roman CYR" w:hAnsi="Times New Roman CYR" w:cs="Times New Roman CYR"/>
            <w:iCs/>
            <w:sz w:val="24"/>
            <w:szCs w:val="24"/>
            <w:lang w:val="en-US"/>
          </w:rPr>
          <w:t xml:space="preserve">      </w:t>
        </w:r>
      </w:ins>
    </w:p>
    <w:p w14:paraId="4119A6C2" w14:textId="77777777" w:rsidR="002066EC" w:rsidRPr="00BD09F1" w:rsidRDefault="009E4DFF" w:rsidP="00033409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ins w:id="277" w:author="медведев" w:date="2013-12-15T16:34:00Z">
        <w:r w:rsidRPr="00BD09F1">
          <w:rPr>
            <w:rFonts w:ascii="Times New Roman" w:hAnsi="Times New Roman"/>
            <w:iCs/>
            <w:sz w:val="24"/>
            <w:szCs w:val="24"/>
            <w:lang w:val="en-US"/>
          </w:rPr>
          <w:t>Wirecast</w:t>
        </w:r>
        <w:proofErr w:type="spellEnd"/>
        <w:r w:rsidRPr="00BD09F1">
          <w:rPr>
            <w:rFonts w:ascii="Times New Roman" w:hAnsi="Times New Roman"/>
            <w:iCs/>
            <w:sz w:val="24"/>
            <w:szCs w:val="24"/>
            <w:lang w:val="en-US"/>
          </w:rPr>
          <w:t xml:space="preserve"> for </w:t>
        </w:r>
        <w:proofErr w:type="spellStart"/>
        <w:r w:rsidRPr="00BD09F1">
          <w:rPr>
            <w:rFonts w:ascii="Times New Roman" w:hAnsi="Times New Roman"/>
            <w:iCs/>
            <w:sz w:val="24"/>
            <w:szCs w:val="24"/>
            <w:lang w:val="en-US"/>
          </w:rPr>
          <w:t>youtube</w:t>
        </w:r>
      </w:ins>
      <w:proofErr w:type="spellEnd"/>
      <w:del w:id="278" w:author="медведев" w:date="2013-12-15T16:34:00Z">
        <w:r w:rsidR="00033409" w:rsidRPr="00BD09F1" w:rsidDel="009E4DFF">
          <w:rPr>
            <w:rFonts w:ascii="Times New Roman" w:hAnsi="Times New Roman"/>
            <w:iCs/>
            <w:sz w:val="24"/>
            <w:szCs w:val="24"/>
            <w:lang w:val="en-US"/>
          </w:rPr>
          <w:delText>dwswitch</w:delText>
        </w:r>
      </w:del>
    </w:p>
    <w:p w14:paraId="101F45C8" w14:textId="77777777" w:rsidR="00033409" w:rsidRPr="00BD09F1" w:rsidRDefault="00033409" w:rsidP="00033409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1491" w:hanging="357"/>
        <w:outlineLvl w:val="1"/>
        <w:rPr>
          <w:rFonts w:ascii="Times New Roman" w:hAnsi="Times New Roman"/>
          <w:bCs/>
          <w:sz w:val="24"/>
          <w:szCs w:val="24"/>
        </w:rPr>
      </w:pPr>
      <w:r w:rsidRPr="00BD09F1">
        <w:rPr>
          <w:rFonts w:ascii="Times New Roman" w:hAnsi="Times New Roman"/>
          <w:sz w:val="24"/>
          <w:szCs w:val="24"/>
        </w:rPr>
        <w:t xml:space="preserve">Система </w:t>
      </w:r>
      <w:proofErr w:type="spellStart"/>
      <w:r w:rsidRPr="00BD09F1">
        <w:rPr>
          <w:rFonts w:ascii="Times New Roman" w:hAnsi="Times New Roman"/>
          <w:sz w:val="24"/>
          <w:szCs w:val="24"/>
        </w:rPr>
        <w:t>Webinarus</w:t>
      </w:r>
      <w:bookmarkStart w:id="279" w:name="_GoBack"/>
      <w:bookmarkEnd w:id="279"/>
      <w:proofErr w:type="spellEnd"/>
    </w:p>
    <w:p w14:paraId="1AC4D350" w14:textId="75EE1ECA" w:rsidR="00D167BE" w:rsidRPr="00D11881" w:rsidRDefault="009E4DFF" w:rsidP="00D167BE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491" w:hanging="357"/>
        <w:rPr>
          <w:ins w:id="280" w:author="медведев" w:date="2013-12-15T18:12:00Z"/>
          <w:rFonts w:ascii="Times New Roman" w:hAnsi="Times New Roman"/>
          <w:iCs/>
          <w:sz w:val="24"/>
          <w:szCs w:val="24"/>
          <w:lang w:val="en-US"/>
          <w:rPrChange w:id="281" w:author="медведев" w:date="2013-12-15T18:35:00Z">
            <w:rPr>
              <w:ins w:id="282" w:author="медведев" w:date="2013-12-15T18:12:00Z"/>
              <w:rFonts w:ascii="Times New Roman" w:hAnsi="Times New Roman"/>
              <w:iCs/>
              <w:sz w:val="24"/>
              <w:szCs w:val="24"/>
            </w:rPr>
          </w:rPrChange>
        </w:rPr>
      </w:pPr>
      <w:r w:rsidRPr="00BD09F1">
        <w:rPr>
          <w:rFonts w:ascii="Times New Roman" w:hAnsi="Times New Roman"/>
          <w:iCs/>
          <w:sz w:val="24"/>
          <w:szCs w:val="24"/>
        </w:rPr>
        <w:t>С</w:t>
      </w:r>
      <w:proofErr w:type="spellStart"/>
      <w:r w:rsidR="00E916B6">
        <w:rPr>
          <w:rFonts w:ascii="Times New Roman" w:hAnsi="Times New Roman"/>
          <w:iCs/>
          <w:sz w:val="24"/>
          <w:szCs w:val="24"/>
          <w:lang w:val="en-US"/>
        </w:rPr>
        <w:t>истем</w:t>
      </w:r>
      <w:proofErr w:type="spellEnd"/>
      <w:r w:rsidR="00E916B6">
        <w:rPr>
          <w:rFonts w:ascii="Times New Roman" w:hAnsi="Times New Roman"/>
          <w:iCs/>
          <w:sz w:val="24"/>
          <w:szCs w:val="24"/>
        </w:rPr>
        <w:t>а</w:t>
      </w:r>
      <w:r w:rsidR="00033409" w:rsidRPr="00BD09F1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="00033409" w:rsidRPr="00BD09F1">
        <w:rPr>
          <w:rFonts w:ascii="Times New Roman" w:hAnsi="Times New Roman"/>
          <w:iCs/>
          <w:sz w:val="24"/>
          <w:szCs w:val="24"/>
          <w:lang w:val="en-US"/>
        </w:rPr>
        <w:t>видеоконференций</w:t>
      </w:r>
      <w:proofErr w:type="spellEnd"/>
      <w:r w:rsidR="00033409" w:rsidRPr="00BD09F1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proofErr w:type="spellStart"/>
      <w:r w:rsidR="00033409" w:rsidRPr="00BD09F1">
        <w:rPr>
          <w:rFonts w:ascii="Times New Roman" w:hAnsi="Times New Roman"/>
          <w:iCs/>
          <w:sz w:val="24"/>
          <w:szCs w:val="24"/>
          <w:lang w:val="en-US"/>
        </w:rPr>
        <w:t>ViDiNG</w:t>
      </w:r>
      <w:proofErr w:type="spellEnd"/>
    </w:p>
    <w:p w14:paraId="0BEB6CBF" w14:textId="77777777" w:rsidR="005701CC" w:rsidRPr="00D11881" w:rsidRDefault="00D167BE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rPrChange w:id="283" w:author="медведев" w:date="2013-12-15T18:35:00Z">
            <w:rPr>
              <w:rFonts w:ascii="Times New Roman CYR" w:hAnsi="Times New Roman CYR" w:cs="Times New Roman CYR"/>
              <w:iCs/>
              <w:sz w:val="24"/>
              <w:szCs w:val="24"/>
              <w:u w:val="single"/>
            </w:rPr>
          </w:rPrChange>
        </w:rPr>
        <w:pPrChange w:id="284" w:author="медведев" w:date="2013-12-15T18:13:00Z">
          <w:pPr>
            <w:widowControl w:val="0"/>
            <w:numPr>
              <w:numId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491" w:hanging="357"/>
          </w:pPr>
        </w:pPrChange>
      </w:pPr>
      <w:ins w:id="285" w:author="медведев" w:date="2013-12-15T18:14:00Z">
        <w:r w:rsidRPr="00D11881">
          <w:rPr>
            <w:sz w:val="24"/>
            <w:szCs w:val="24"/>
            <w:rPrChange w:author="медведев" w:date="2013-12-15T18:35:00Z" w:id="286">
              <w:rPr/>
            </w:rPrChange>
          </w:rPr>
          <w:br w:type="page"/>
        </w:r>
      </w:ins>
    </w:p>
    <w:p w14:paraId="61B79634" w14:textId="77777777" w:rsidR="000A52A8" w:rsidRPr="00D11881" w:rsidDel="00D167BE" w:rsidRDefault="002066EC" w:rsidP="00AF55C8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del w:id="287" w:author="медведев" w:date="2013-12-15T18:12:00Z"/>
          <w:rFonts w:ascii="Times New Roman CYR" w:hAnsi="Times New Roman CYR" w:cs="Times New Roman CYR"/>
          <w:i/>
          <w:iCs/>
          <w:sz w:val="24"/>
          <w:szCs w:val="24"/>
          <w:u w:val="single"/>
          <w:rPrChange w:id="288" w:author="медведев" w:date="2013-12-15T18:35:00Z">
            <w:rPr>
              <w:del w:id="289" w:author="медведев" w:date="2013-12-15T18:12:00Z"/>
              <w:rFonts w:ascii="Times New Roman CYR" w:hAnsi="Times New Roman CYR" w:cs="Times New Roman CYR"/>
              <w:i/>
              <w:iCs/>
              <w:u w:val="single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</w:rPr>
        <w:lastRenderedPageBreak/>
        <w:t>d.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290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Заинтересованность заказчика в развитии направления работы, представленного в проекте (заполняется после выполнения работ, указанных в пункте 10 настоящего ТЗ).</w:t>
      </w:r>
    </w:p>
    <w:p w14:paraId="5B0A3948" w14:textId="77777777" w:rsidR="002066EC" w:rsidRPr="00D11881" w:rsidRDefault="000A52A8" w:rsidP="00AF55C8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 CYR" w:hAnsi="Times New Roman CYR" w:cs="Times New Roman CYR"/>
          <w:i/>
          <w:iCs/>
          <w:sz w:val="24"/>
          <w:szCs w:val="24"/>
        </w:rPr>
      </w:pPr>
      <w:del w:id="291" w:author="медведев" w:date="2013-12-15T18:13:00Z">
        <w:r w:rsidRPr="00D11881" w:rsidDel="00D167BE">
          <w:rPr>
            <w:rFonts w:ascii="Times New Roman CYR" w:hAnsi="Times New Roman CYR" w:cs="Times New Roman CYR"/>
            <w:i/>
            <w:iCs/>
            <w:sz w:val="24"/>
            <w:szCs w:val="24"/>
            <w:u w:val="single"/>
            <w:rPrChange w:author="медведев" w:date="2013-12-15T18:35:00Z" w:id="292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br w:type="page"/>
        </w:r>
      </w:del>
    </w:p>
    <w:p w14:paraId="32446AAE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14:paraId="05BD61CB" w14:textId="77777777" w:rsidR="002066EC" w:rsidRPr="00BD09F1" w:rsidRDefault="002066EC" w:rsidP="00AF55C8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Состав и условия выполнения работ по проекту:</w:t>
      </w:r>
    </w:p>
    <w:p w14:paraId="4D5D4E49" w14:textId="77777777" w:rsidR="00D167BE" w:rsidRPr="00D11881" w:rsidRDefault="002066EC" w:rsidP="00D167BE">
      <w:pPr>
        <w:pStyle w:val="western"/>
        <w:spacing w:after="0" w:line="240" w:lineRule="auto"/>
        <w:ind w:left="1083" w:hanging="363"/>
        <w:rPr>
          <w:ins w:id="293" w:author="медведев" w:date="2013-12-15T18:14:00Z"/>
          <w:sz w:val="24"/>
          <w:szCs w:val="24"/>
          <w:rPrChange w:id="294" w:author="медведев" w:date="2013-12-15T18:35:00Z">
            <w:rPr>
              <w:ins w:id="295" w:author="медведев" w:date="2013-12-15T18:14:00Z"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296">
            <w:rPr>
              <w:rFonts w:ascii="Times New Roman CYR" w:hAnsi="Times New Roman CYR" w:cs="Times New Roman CYR"/>
              <w:i/>
              <w:iCs/>
            </w:rPr>
          </w:rPrChange>
        </w:rPr>
        <w:t>e.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297">
            <w:rPr>
              <w:rFonts w:ascii="Times New Roman CYR" w:hAnsi="Times New Roman CYR" w:cs="Times New Roman CYR"/>
              <w:i/>
              <w:iCs/>
            </w:rPr>
          </w:rPrChange>
        </w:rPr>
        <w:tab/>
      </w:r>
      <w:ins w:id="298" w:author="медведев" w:date="2013-12-15T18:14:00Z">
        <w:r w:rsidR="00D167BE" w:rsidRPr="00D11881">
          <w:rPr>
            <w:rFonts w:ascii="Times New Roman CYR" w:hAnsi="Times New Roman CYR" w:cs="Times New Roman CYR"/>
            <w:i/>
            <w:iCs/>
            <w:sz w:val="24"/>
            <w:szCs w:val="24"/>
            <w:rPrChange w:author="медведев" w:date="2013-12-15T18:35:00Z" w:id="29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Основные задачи проекта</w:t>
        </w:r>
      </w:ins>
    </w:p>
    <w:p w14:paraId="0F912070" w14:textId="36A624EB" w:rsidR="002066EC" w:rsidRPr="00D11881" w:rsidRDefault="002066EC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id="300" w:author="медведев" w:date="2013-12-15T18:14:00Z"/>
          <w:rFonts w:ascii="Times New Roman CYR" w:hAnsi="Times New Roman CYR" w:cs="Times New Roman CYR"/>
          <w:iCs/>
          <w:sz w:val="24"/>
          <w:szCs w:val="24"/>
          <w:rPrChange w:id="301" w:author="медведев" w:date="2013-12-15T18:35:00Z">
            <w:rPr>
              <w:ins w:id="302" w:author="медведев" w:date="2013-12-15T18:14:00Z"/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id="303" w:author="медведев" w:date="2013-12-15T18:17:00Z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del w:id="304" w:author="медведев" w:date="2013-12-15T17:04:00Z">
        <w:r w:rsidRPr="00D11881" w:rsidDel="000905DC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05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delText xml:space="preserve">Основные задачи проекта – перечень (определяются целями, заданными в пункте 7b настоящего ТЗ и определяют необходимость создания тех или иных компонент проекта), обеспечивающих достижение указанных целей); </w:delText>
        </w:r>
      </w:del>
      <w:ins w:id="306" w:author="медведев" w:date="2013-12-15T17:04:00Z">
        <w:r w:rsidR="000905DC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0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Знакомство с архитектурой существующей системы</w:t>
        </w:r>
      </w:ins>
      <w:r w:rsidR="0029288C">
        <w:rPr>
          <w:rFonts w:ascii="Times New Roman CYR" w:hAnsi="Times New Roman CYR" w:cs="Times New Roman CYR"/>
          <w:iCs/>
          <w:sz w:val="24"/>
          <w:szCs w:val="24"/>
        </w:rPr>
        <w:t>.</w:t>
      </w:r>
    </w:p>
    <w:p w14:paraId="4D961AF7" w14:textId="02E664D0" w:rsidR="00D167BE" w:rsidRPr="00D11881" w:rsidRDefault="00FE2800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id="308" w:author="медведев" w:date="2013-12-15T18:14:00Z"/>
          <w:rFonts w:ascii="Times New Roman CYR" w:hAnsi="Times New Roman CYR" w:cs="Times New Roman CYR"/>
          <w:iCs/>
          <w:sz w:val="24"/>
          <w:szCs w:val="24"/>
          <w:rPrChange w:id="309" w:author="медведев" w:date="2013-12-15T18:35:00Z">
            <w:rPr>
              <w:ins w:id="310" w:author="медведев" w:date="2013-12-15T18:14:00Z"/>
              <w:rFonts w:ascii="Times New Roman CYR" w:hAnsi="Times New Roman CYR" w:cs="Times New Roman CYR"/>
              <w:i/>
              <w:iCs/>
              <w:u w:val="single"/>
              <w:lang w:val="en-US"/>
            </w:rPr>
          </w:rPrChange>
        </w:rPr>
        <w:pPrChange w:id="311" w:author="медведев" w:date="2013-12-15T18:17:00Z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r>
        <w:rPr>
          <w:rFonts w:ascii="Times New Roman CYR" w:hAnsi="Times New Roman CYR" w:cs="Times New Roman CYR"/>
          <w:iCs/>
          <w:sz w:val="24"/>
          <w:szCs w:val="24"/>
        </w:rPr>
        <w:t>Добавление возможности работы</w:t>
      </w:r>
      <w:commentRangeStart w:id="312"/>
      <w:ins w:id="313" w:author="медведев" w:date="2013-12-15T18:14:00Z"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14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с потоками видео в формате </w:t>
        </w:r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lang w:val="en-US"/>
            <w:rPrChange w:author="медведев" w:date="2013-12-15T18:35:00Z" w:id="315">
              <w:rPr>
                <w:rFonts w:ascii="Times New Roman CYR" w:hAnsi="Times New Roman CYR" w:cs="Times New Roman CYR"/>
                <w:i/>
                <w:iCs/>
                <w:u w:val="single"/>
                <w:lang w:val="en-US"/>
              </w:rPr>
            </w:rPrChange>
          </w:rPr>
          <w:t>HD</w:t>
        </w:r>
      </w:ins>
      <w:commentRangeEnd w:id="312"/>
      <w:r w:rsidR="00BD09F1">
        <w:rPr>
          <w:rStyle w:val="a5"/>
        </w:rPr>
        <w:commentReference w:id="312"/>
      </w:r>
      <w:r w:rsidR="0029288C">
        <w:rPr>
          <w:rFonts w:ascii="Times New Roman CYR" w:hAnsi="Times New Roman CYR" w:cs="Times New Roman CYR"/>
          <w:iCs/>
          <w:sz w:val="24"/>
          <w:szCs w:val="24"/>
          <w:lang w:val="en-US"/>
        </w:rPr>
        <w:t>V</w:t>
      </w:r>
      <w:r w:rsidR="0029288C">
        <w:rPr>
          <w:rFonts w:ascii="Times New Roman CYR" w:hAnsi="Times New Roman CYR" w:cs="Times New Roman CYR"/>
          <w:iCs/>
          <w:sz w:val="24"/>
          <w:szCs w:val="24"/>
        </w:rPr>
        <w:t>.</w:t>
      </w:r>
    </w:p>
    <w:p w14:paraId="12954B01" w14:textId="24A55EDE" w:rsidR="00D167BE" w:rsidRPr="00D11881" w:rsidRDefault="00D167BE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id="316" w:author="медведев" w:date="2013-12-15T18:15:00Z"/>
          <w:rFonts w:ascii="Times New Roman CYR" w:hAnsi="Times New Roman CYR" w:cs="Times New Roman CYR"/>
          <w:iCs/>
          <w:sz w:val="24"/>
          <w:szCs w:val="24"/>
          <w:rPrChange w:id="317" w:author="медведев" w:date="2013-12-15T18:35:00Z">
            <w:rPr>
              <w:ins w:id="318" w:author="медведев" w:date="2013-12-15T18:15:00Z"/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id="319" w:author="медведев" w:date="2013-12-15T18:17:00Z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commentRangeStart w:id="320"/>
      <w:commentRangeStart w:id="321"/>
      <w:ins w:id="322" w:author="медведев" w:date="2013-12-15T18:15:00Z">
        <w:del w:id="323" w:author="Алексей Медведев" w:date="2014-01-04T17:07:00Z">
          <w:r w:rsidRPr="00D11881" w:rsidDel="00FE2800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324">
                <w:rPr>
                  <w:rFonts w:ascii="Times New Roman CYR" w:hAnsi="Times New Roman CYR" w:cs="Times New Roman CYR"/>
                  <w:i/>
                  <w:iCs/>
                  <w:u w:val="single"/>
                </w:rPr>
              </w:rPrChange>
            </w:rPr>
            <w:delText>Изучение пропускной способности различных задействованных шин</w:delText>
          </w:r>
        </w:del>
      </w:ins>
      <w:commentRangeEnd w:id="320"/>
      <w:del w:id="325" w:author="Алексей Медведев" w:date="2014-01-04T17:07:00Z">
        <w:r w:rsidR="00BD09F1" w:rsidDel="00FE2800">
          <w:rPr>
            <w:rStyle w:val="a5"/>
          </w:rPr>
          <w:commentReference w:id="320"/>
        </w:r>
      </w:del>
      <w:ins w:id="326" w:author="Алексей Медведев" w:date="2014-01-04T17:05:00Z">
        <w:r w:rsidR="00FE2800">
          <w:rPr>
            <w:rFonts w:ascii="Times New Roman CYR" w:hAnsi="Times New Roman CYR" w:cs="Times New Roman CYR"/>
            <w:iCs/>
            <w:sz w:val="24"/>
            <w:szCs w:val="24"/>
          </w:rPr>
          <w:t xml:space="preserve">Организация обработки и сжатия потоков </w:t>
        </w:r>
      </w:ins>
      <w:ins w:id="327" w:author="Алексей Медведев" w:date="2014-01-04T17:06:00Z">
        <w:r w:rsidR="00FE2800">
          <w:rPr>
            <w:rFonts w:ascii="Times New Roman CYR" w:hAnsi="Times New Roman CYR" w:cs="Times New Roman CYR"/>
            <w:iCs/>
            <w:sz w:val="24"/>
            <w:szCs w:val="24"/>
          </w:rPr>
          <w:t>видео для корректной работы</w:t>
        </w:r>
      </w:ins>
      <w:r w:rsidR="0029288C">
        <w:rPr>
          <w:rFonts w:ascii="Times New Roman CYR" w:hAnsi="Times New Roman CYR" w:cs="Times New Roman CYR"/>
          <w:iCs/>
          <w:sz w:val="24"/>
          <w:szCs w:val="24"/>
        </w:rPr>
        <w:t xml:space="preserve"> в реальном времени</w:t>
      </w:r>
      <w:ins w:id="328" w:author="Алексей Медведев" w:date="2014-01-04T17:07:00Z">
        <w:r w:rsidR="00FE2800">
          <w:rPr>
            <w:rFonts w:ascii="Times New Roman CYR" w:hAnsi="Times New Roman CYR" w:cs="Times New Roman CYR"/>
            <w:iCs/>
            <w:sz w:val="24"/>
            <w:szCs w:val="24"/>
          </w:rPr>
          <w:t>.</w:t>
        </w:r>
      </w:ins>
      <w:commentRangeEnd w:id="321"/>
      <w:r w:rsidR="00FE2800">
        <w:rPr>
          <w:rStyle w:val="a5"/>
        </w:rPr>
        <w:commentReference w:id="321"/>
      </w:r>
    </w:p>
    <w:p w14:paraId="046B0D9B" w14:textId="706A3CA9" w:rsidR="00D167BE" w:rsidRPr="00D11881" w:rsidRDefault="00FE2800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Cs/>
          <w:sz w:val="24"/>
          <w:szCs w:val="24"/>
          <w:rPrChange w:id="329" w:author="медведев" w:date="2013-12-15T18:35:00Z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id="330" w:author="медведев" w:date="2013-12-15T18:17:00Z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r>
        <w:rPr>
          <w:rFonts w:ascii="Times New Roman CYR" w:hAnsi="Times New Roman CYR" w:cs="Times New Roman CYR"/>
          <w:iCs/>
          <w:sz w:val="24"/>
          <w:szCs w:val="24"/>
        </w:rPr>
        <w:t>Добавление возможности работы</w:t>
      </w:r>
      <w:commentRangeStart w:id="331"/>
      <w:ins w:id="332" w:author="медведев" w:date="2013-12-15T18:16:00Z"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33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</w:t>
        </w:r>
      </w:ins>
      <w:commentRangeEnd w:id="331"/>
      <w:r w:rsidR="00BD09F1">
        <w:rPr>
          <w:rStyle w:val="a5"/>
        </w:rPr>
        <w:commentReference w:id="331"/>
      </w:r>
      <w:ins w:id="334" w:author="медведев" w:date="2013-12-15T18:16:00Z"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35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>с потоками</w:t>
        </w:r>
      </w:ins>
      <w:ins w:id="336" w:author="медведев" w:date="2013-12-15T18:17:00Z"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37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видео</w:t>
        </w:r>
      </w:ins>
      <w:ins w:id="338" w:author="медведев" w:date="2013-12-15T18:16:00Z"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39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в </w:t>
        </w:r>
      </w:ins>
      <w:r w:rsidR="0029288C">
        <w:rPr>
          <w:rFonts w:ascii="Times New Roman CYR" w:hAnsi="Times New Roman CYR" w:cs="Times New Roman CYR"/>
          <w:iCs/>
          <w:sz w:val="24"/>
          <w:szCs w:val="24"/>
        </w:rPr>
        <w:t>произвольном</w:t>
      </w:r>
      <w:ins w:id="340" w:author="медведев" w:date="2013-12-15T18:16:00Z">
        <w:r w:rsidR="00D167BE"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41">
              <w:rPr>
                <w:rFonts w:ascii="Times New Roman CYR" w:hAnsi="Times New Roman CYR" w:cs="Times New Roman CYR"/>
                <w:i/>
                <w:iCs/>
                <w:u w:val="single"/>
              </w:rPr>
            </w:rPrChange>
          </w:rPr>
          <w:t xml:space="preserve"> формате.</w:t>
        </w:r>
      </w:ins>
    </w:p>
    <w:p w14:paraId="19F5952E" w14:textId="77777777" w:rsidR="00D11881" w:rsidRPr="00D11881" w:rsidRDefault="002066EC" w:rsidP="00AF55C8">
      <w:pPr>
        <w:widowControl w:val="0"/>
        <w:numPr>
          <w:ilvl w:val="12"/>
          <w:numId w:val="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ins w:id="342" w:author="медведев" w:date="2013-12-15T18:28:00Z"/>
          <w:rFonts w:ascii="Times New Roman CYR" w:hAnsi="Times New Roman CYR" w:cs="Times New Roman CYR"/>
          <w:i/>
          <w:iCs/>
          <w:sz w:val="24"/>
          <w:szCs w:val="24"/>
          <w:rPrChange w:id="343" w:author="медведев" w:date="2013-12-15T18:35:00Z">
            <w:rPr>
              <w:ins w:id="344" w:author="медведев" w:date="2013-12-15T18:28:00Z"/>
              <w:rFonts w:ascii="Times New Roman CYR" w:hAnsi="Times New Roman CYR" w:cs="Times New Roman CYR"/>
              <w:i/>
              <w:iCs/>
            </w:rPr>
          </w:rPrChange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45">
            <w:rPr>
              <w:rFonts w:ascii="Times New Roman CYR" w:hAnsi="Times New Roman CYR" w:cs="Times New Roman CYR"/>
              <w:i/>
              <w:iCs/>
            </w:rPr>
          </w:rPrChange>
        </w:rPr>
        <w:t>f.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46">
            <w:rPr>
              <w:rFonts w:ascii="Times New Roman CYR" w:hAnsi="Times New Roman CYR" w:cs="Times New Roman CYR"/>
              <w:i/>
              <w:iCs/>
            </w:rPr>
          </w:rPrChange>
        </w:rPr>
        <w:tab/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46">
            <w:rPr>
              <w:rFonts w:ascii="Times New Roman CYR" w:hAnsi="Times New Roman CYR" w:cs="Times New Roman CYR"/>
              <w:i/>
              <w:iCs/>
            </w:rPr>
          </w:rPrChange>
        </w:rPr>
        <w:t xml:space="preserve">Условия, необходимые для решения поставленных задач </w:t>
      </w:r>
    </w:p>
    <w:p w14:paraId="7D68BD14" w14:textId="77777777" w:rsidR="00D11881" w:rsidRPr="00D11881" w:rsidRDefault="00D11881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ins w:id="347" w:author="медведев" w:date="2013-12-15T18:28:00Z"/>
          <w:rFonts w:ascii="Times New Roman CYR" w:hAnsi="Times New Roman CYR" w:cs="Times New Roman CYR"/>
          <w:iCs/>
          <w:sz w:val="24"/>
          <w:szCs w:val="24"/>
          <w:rPrChange w:id="348" w:author="медведев" w:date="2013-12-15T18:35:00Z">
            <w:rPr>
              <w:ins w:id="349" w:author="медведев" w:date="2013-12-15T18:28:00Z"/>
              <w:rFonts w:ascii="Times New Roman CYR" w:hAnsi="Times New Roman CYR" w:cs="Times New Roman CYR"/>
              <w:i/>
              <w:iCs/>
            </w:rPr>
          </w:rPrChange>
        </w:rPr>
        <w:pPrChange w:id="350" w:author="медведев" w:date="2013-12-15T18:31:00Z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ins w:id="351" w:author="медведев" w:date="2013-12-15T18:28:00Z">
        <w:r w:rsidRPr="00D11881">
          <w:rPr>
            <w:rFonts w:ascii="Times New Roman CYR" w:hAnsi="Times New Roman CYR" w:cs="Times New Roman CYR"/>
            <w:iCs/>
            <w:sz w:val="24"/>
            <w:szCs w:val="24"/>
            <w:rPrChange w:author="медведев" w:date="2013-12-15T18:35:00Z" w:id="352">
              <w:rPr>
                <w:rFonts w:ascii="Times New Roman CYR" w:hAnsi="Times New Roman CYR" w:cs="Times New Roman CYR"/>
                <w:i/>
                <w:iCs/>
              </w:rPr>
            </w:rPrChange>
          </w:rPr>
          <w:t>Существующая архитектура должна позволять изменять ее</w:t>
        </w:r>
      </w:ins>
    </w:p>
    <w:p w14:paraId="362AB163" w14:textId="4448E2CD" w:rsidR="002066EC" w:rsidRPr="00D11881" w:rsidRDefault="00D11881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id="353" w:author="медведев" w:date="2013-12-15T18:35:00Z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pPrChange w:id="354" w:author="медведев" w:date="2013-12-15T18:31:00Z">
          <w:pPr>
            <w:widowControl w:val="0"/>
            <w:numPr>
              <w:ilvl w:val="12"/>
            </w:numPr>
            <w:tabs>
              <w:tab w:val="left" w:pos="1080"/>
            </w:tabs>
            <w:autoSpaceDE w:val="0"/>
            <w:autoSpaceDN w:val="0"/>
            <w:adjustRightInd w:val="0"/>
            <w:spacing w:after="0" w:line="240" w:lineRule="auto"/>
            <w:ind w:left="1080" w:hanging="360"/>
          </w:pPr>
        </w:pPrChange>
      </w:pPr>
      <w:ins w:id="355" w:author="медведев" w:date="2013-12-15T18:30:00Z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56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Существующие в </w:t>
        </w:r>
        <w:r w:rsidRPr="4448E2CD">
          <w:rPr>
            <w:rFonts w:ascii="Times New Roman CYR" w:hAnsi="Times New Roman CYR" w:eastAsia="Times New Roman CYR" w:cs="Times New Roman CYR"/>
            <w:sz w:val="24"/>
            <w:szCs w:val="24"/>
            <w:lang w:val="en-US"/>
            <w:rPrChange w:author="Вячеслав Медведев" w:date="2014-01-04T15:52:00Z" w:id="357">
              <w:rPr>
                <w:rFonts w:ascii="Times New Roman CYR" w:hAnsi="Times New Roman CYR" w:cs="Times New Roman CYR"/>
                <w:i/>
                <w:iCs/>
                <w:lang w:val="en-US"/>
              </w:rPr>
            </w:rPrChange>
          </w:rPr>
          <w:t>Linux</w:t>
        </w:r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58">
              <w:rPr>
                <w:rFonts w:ascii="Times New Roman CYR" w:hAnsi="Times New Roman CYR" w:cs="Times New Roman CYR"/>
                <w:i/>
                <w:iCs/>
                <w:lang w:val="en-US"/>
              </w:rPr>
            </w:rPrChange>
          </w:rPr>
          <w:t xml:space="preserve"> </w:t>
        </w:r>
        <w:commentRangeStart w:id="359"/>
        <w:commentRangeStart w:id="360"/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61">
              <w:rPr>
                <w:rFonts w:ascii="Times New Roman CYR" w:hAnsi="Times New Roman CYR" w:cs="Times New Roman CYR"/>
                <w:i/>
                <w:iCs/>
              </w:rPr>
            </w:rPrChange>
          </w:rPr>
          <w:t>код</w:t>
        </w:r>
      </w:ins>
      <w:ins w:id="362" w:author="Вячеслав Медведев" w:date="2014-01-04T15:52:00Z">
        <w:r w:rsidR="4448E2CD"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63">
              <w:rPr>
                <w:rFonts w:ascii="Times New Roman CYR" w:hAnsi="Times New Roman CYR" w:cs="Times New Roman CYR"/>
                <w:i/>
                <w:iCs/>
              </w:rPr>
            </w:rPrChange>
          </w:rPr>
          <w:t>ировщики</w:t>
        </w:r>
      </w:ins>
      <w:ins w:id="364" w:author="медведев" w:date="2013-12-15T18:31:00Z">
        <w:del w:id="365" w:author="Вячеслав Медведев" w:date="2014-01-04T15:51:00Z">
          <w:r w:rsidRPr="00D11881" w:rsidDel="17B462C0">
            <w:rPr>
              <w:rFonts w:ascii="Times New Roman CYR" w:hAnsi="Times New Roman CYR" w:cs="Times New Roman CYR"/>
              <w:iCs/>
              <w:sz w:val="24"/>
              <w:szCs w:val="24"/>
              <w:rPrChange w:author="медведев" w:date="2013-12-15T18:35:00Z" w:id="366">
                <w:rPr>
                  <w:rFonts w:ascii="Times New Roman CYR" w:hAnsi="Times New Roman CYR" w:cs="Times New Roman CYR"/>
                  <w:i/>
                  <w:iCs/>
                </w:rPr>
              </w:rPrChange>
            </w:rPr>
            <w:delText>ры</w:delText>
          </w:r>
        </w:del>
      </w:ins>
      <w:ins w:id="367" w:author="медведев" w:date="2013-12-15T18:30:00Z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68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 </w:t>
        </w:r>
      </w:ins>
      <w:commentRangeEnd w:id="359"/>
      <w:r w:rsidR="00236B30">
        <w:rPr>
          <w:rStyle w:val="a5"/>
        </w:rPr>
        <w:commentReference w:id="359"/>
      </w:r>
      <w:commentRangeEnd w:id="360"/>
      <w:r w:rsidR="00FE2800">
        <w:rPr>
          <w:rStyle w:val="a5"/>
        </w:rPr>
        <w:commentReference w:id="360"/>
      </w:r>
      <w:ins w:id="369" w:author="медведев" w:date="2013-12-15T18:30:00Z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70">
              <w:rPr>
                <w:rFonts w:ascii="Times New Roman CYR" w:hAnsi="Times New Roman CYR" w:cs="Times New Roman CYR"/>
                <w:i/>
                <w:iCs/>
              </w:rPr>
            </w:rPrChange>
          </w:rPr>
          <w:t>должны давать возможность работать с видео</w:t>
        </w:r>
      </w:ins>
      <w:ins w:id="371" w:author="медведев" w:date="2013-12-15T18:31:00Z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72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 в нужном формате</w:t>
        </w:r>
      </w:ins>
      <w:ins w:id="373" w:author="медведев" w:date="2013-12-15T18:30:00Z">
        <w:r w:rsidRPr="4448E2CD">
          <w:rPr>
            <w:rFonts w:ascii="Times New Roman CYR" w:hAnsi="Times New Roman CYR" w:eastAsia="Times New Roman CYR" w:cs="Times New Roman CYR"/>
            <w:sz w:val="24"/>
            <w:szCs w:val="24"/>
            <w:rPrChange w:author="Вячеслав Медведев" w:date="2014-01-04T15:52:00Z" w:id="374">
              <w:rPr>
                <w:rFonts w:ascii="Times New Roman CYR" w:hAnsi="Times New Roman CYR" w:cs="Times New Roman CYR"/>
                <w:i/>
                <w:iCs/>
              </w:rPr>
            </w:rPrChange>
          </w:rPr>
          <w:t xml:space="preserve"> </w:t>
        </w:r>
      </w:ins>
      <w:del w:id="375" w:author="медведев" w:date="2013-12-15T18:28:00Z">
        <w:r w:rsidR="002066EC" w:rsidRPr="00D11881" w:rsidDel="00D11881">
          <w:rPr>
            <w:rFonts w:ascii="Times New Roman CYR" w:hAnsi="Times New Roman CYR" w:cs="Times New Roman CYR"/>
            <w:i/>
            <w:iCs/>
            <w:sz w:val="24"/>
            <w:szCs w:val="24"/>
            <w:rPrChange w:author="медведев" w:date="2013-12-15T18:35:00Z" w:id="376">
              <w:rPr>
                <w:rFonts w:ascii="Times New Roman CYR" w:hAnsi="Times New Roman CYR" w:cs="Times New Roman CYR"/>
                <w:i/>
                <w:iCs/>
              </w:rPr>
            </w:rPrChange>
          </w:rPr>
          <w:delText>(перечисление основных программно-аппаратных средств, иных инструментов, а также технологий, методов и способов, необходимых и достаточных для получения конечного результата проекта. Этот перечень может быть изменен по мере выполнения этапов проекта).</w:delText>
        </w:r>
      </w:del>
    </w:p>
    <w:p w14:paraId="1EE3E607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14:paraId="27FC63D3" w14:textId="77777777" w:rsidR="002066EC" w:rsidRPr="00BD09F1" w:rsidRDefault="002066EC" w:rsidP="00AF55C8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Описание конечного результата выпускной работы:</w:t>
      </w:r>
    </w:p>
    <w:p w14:paraId="188E61DB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u w:val="single"/>
        </w:rPr>
      </w:pPr>
      <w:r w:rsidRPr="00D11881">
        <w:rPr>
          <w:rFonts w:ascii="Times New Roman CYR" w:hAnsi="Times New Roman CYR" w:cs="Times New Roman CYR"/>
          <w:i/>
          <w:iCs/>
          <w:sz w:val="24"/>
          <w:szCs w:val="24"/>
          <w:u w:val="single"/>
          <w:rPrChange w:author="медведев" w:date="2013-12-15T18:35:00Z" w:id="377">
            <w:rPr>
              <w:rFonts w:ascii="Times New Roman CYR" w:hAnsi="Times New Roman CYR" w:cs="Times New Roman CYR"/>
              <w:i/>
              <w:iCs/>
              <w:u w:val="single"/>
            </w:rPr>
          </w:rPrChange>
        </w:rPr>
        <w:t>Объем – 10-15 строк, подробное описание формы и содержания документов, составляющих результат выполнения проекта.</w:t>
      </w:r>
    </w:p>
    <w:p w14:paraId="294CDDFC" w14:textId="77777777" w:rsidR="002066EC" w:rsidRPr="00BD09F1" w:rsidRDefault="002066EC" w:rsidP="00AF55C8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 xml:space="preserve">Общий план разработки: </w:t>
      </w:r>
    </w:p>
    <w:p w14:paraId="04ECD4B5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П</w:t>
      </w:r>
      <w:r w:rsidRPr="00D11881">
        <w:rPr>
          <w:rFonts w:ascii="Times New Roman CYR" w:hAnsi="Times New Roman CYR" w:cs="Times New Roman CYR"/>
          <w:i/>
          <w:iCs/>
          <w:sz w:val="24"/>
          <w:szCs w:val="24"/>
          <w:rPrChange w:author="медведев" w:date="2013-12-15T18:35:00Z" w:id="378">
            <w:rPr>
              <w:rFonts w:ascii="Times New Roman CYR" w:hAnsi="Times New Roman CYR" w:cs="Times New Roman CYR"/>
              <w:i/>
              <w:iCs/>
            </w:rPr>
          </w:rPrChange>
        </w:rPr>
        <w:t>еречень основных взаимосвязанных работ, которые предстоит выполнить автору или авторам (с персональным распределением отдельных работ) с обязательным указанием дат их начала и окончания.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3686"/>
        <w:gridCol w:w="3118"/>
      </w:tblGrid>
      <w:tr w:rsidR="002066EC" w:rsidRPr="00BD09F1" w14:paraId="2007AF71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D429" w14:textId="77777777" w:rsidR="002066EC" w:rsidRPr="00BD09F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BD09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E968" w14:textId="77777777" w:rsidR="002066EC" w:rsidRPr="00BD09F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BD09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 отчёта по этапу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23AF" w14:textId="77777777" w:rsidR="002066EC" w:rsidRPr="00BD09F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BD09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Сроки выполнения этапа (с проведением / без проведения предзащит)</w:t>
            </w:r>
          </w:p>
        </w:tc>
      </w:tr>
      <w:tr w:rsidR="002066EC" w:rsidRPr="00D11881" w14:paraId="6F41A07F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44BD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id="379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80">
                  <w:rPr>
                    <w:rFonts w:ascii="Times New Roman CYR" w:hAnsi="Times New Roman CYR" w:cs="Times New Roman CYR"/>
                  </w:rPr>
                </w:rPrChange>
              </w:rPr>
              <w:t>Анализ предметной области (подготовка вводного раздела пояснительной записки к проекту)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3E119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id="381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82">
                  <w:rPr>
                    <w:rFonts w:ascii="Times New Roman CYR" w:hAnsi="Times New Roman CYR" w:cs="Times New Roman CYR"/>
                  </w:rPr>
                </w:rPrChange>
              </w:rPr>
              <w:t>Текст вводного раздела пояснительной записки к проекту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F5F23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id="383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</w:p>
        </w:tc>
      </w:tr>
      <w:tr w:rsidR="002066EC" w:rsidRPr="00D11881" w14:paraId="18B1F5FC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1FB9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384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85">
                  <w:rPr>
                    <w:rFonts w:ascii="Times New Roman CYR" w:hAnsi="Times New Roman CYR" w:cs="Times New Roman CYR"/>
                  </w:rPr>
                </w:rPrChange>
              </w:rPr>
              <w:t>Сбор исходных материалов для выполнения проекта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8D226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386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87">
                  <w:rPr>
                    <w:rFonts w:ascii="Times New Roman CYR" w:hAnsi="Times New Roman CYR" w:cs="Times New Roman CYR"/>
                  </w:rPr>
                </w:rPrChange>
              </w:rPr>
              <w:t>Перечень собранных материалов, начальный вариант списка используемых источников информации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E2C1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388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</w:p>
        </w:tc>
      </w:tr>
      <w:tr w:rsidR="002066EC" w:rsidRPr="00D11881" w14:paraId="532AF796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7F5D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id="389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0">
                  <w:rPr>
                    <w:rFonts w:ascii="Times New Roman CYR" w:hAnsi="Times New Roman CYR" w:cs="Times New Roman CYR"/>
                  </w:rPr>
                </w:rPrChange>
              </w:rPr>
              <w:t>Разработка модели предметной области (сценария, структуры аналитической записки и т.п.)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032E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id="391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392">
                  <w:rPr>
                    <w:rFonts w:ascii="Times New Roman CYR" w:hAnsi="Times New Roman CYR" w:cs="Times New Roman CYR"/>
                  </w:rPr>
                </w:rPrChange>
              </w:rPr>
              <w:t>Описание модели предметной области, используемой в работе над проектом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3C0E0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rPrChange w:id="393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</w:p>
        </w:tc>
      </w:tr>
      <w:tr w:rsidR="002066EC" w:rsidRPr="00D11881" w14:paraId="3872125D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27C2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394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395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Этапы, специфические для профиля группы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71765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396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397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Формы отчетов, специфические для профиля группы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92FF9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398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0430DBBF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74864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399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0DD32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0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2C232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1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66FB867B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F139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2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4F272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3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5D7FA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4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427560C5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15C4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5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6EE6D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6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5867F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7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4BAA6D55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E4CF8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08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09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 xml:space="preserve">Этапы, 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0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lastRenderedPageBreak/>
              <w:t>специфические для автора (авторов</w:t>
            </w:r>
            <w:r w:rsidR="00541C01"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1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)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2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 xml:space="preserve"> проекта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B930C" w14:textId="77777777" w:rsidR="002066EC" w:rsidRPr="00D11881" w:rsidRDefault="002066EC" w:rsidP="00541C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13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4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lastRenderedPageBreak/>
              <w:t xml:space="preserve">Формы отчетов, специфические 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5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lastRenderedPageBreak/>
              <w:t>для автора (авторов</w:t>
            </w:r>
            <w:r w:rsidR="00541C01"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6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>)</w:t>
            </w:r>
            <w:r w:rsidRPr="00D11881"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author="медведев" w:date="2013-12-15T18:35:00Z" w:id="417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  <w:t xml:space="preserve"> проекта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FBBE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18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4AC1BC05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13064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19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A565A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0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955B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1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373FF3F5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DE3E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2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9C81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3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F29B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4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5D21AB89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DB11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5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E595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6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246C4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color w:val="FF0000"/>
                <w:sz w:val="24"/>
                <w:szCs w:val="24"/>
                <w:rPrChange w:id="427" w:author="медведев" w:date="2013-12-15T18:35:00Z">
                  <w:rPr>
                    <w:rFonts w:ascii="Times New Roman CYR" w:hAnsi="Times New Roman CYR" w:cs="Times New Roman CYR"/>
                    <w:color w:val="FF0000"/>
                  </w:rPr>
                </w:rPrChange>
              </w:rPr>
            </w:pPr>
          </w:p>
        </w:tc>
      </w:tr>
      <w:tr w:rsidR="002066EC" w:rsidRPr="00D11881" w14:paraId="2F9875C4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E9AE8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428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29">
                  <w:rPr>
                    <w:rFonts w:ascii="Times New Roman CYR" w:hAnsi="Times New Roman CYR" w:cs="Times New Roman CYR"/>
                  </w:rPr>
                </w:rPrChange>
              </w:rPr>
              <w:t xml:space="preserve">Завершение предварительной версии проекта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9A4F2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430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31">
                  <w:rPr>
                    <w:rFonts w:ascii="Times New Roman CYR" w:hAnsi="Times New Roman CYR" w:cs="Times New Roman CYR"/>
                  </w:rPr>
                </w:rPrChange>
              </w:rPr>
              <w:t>Предварительная версия проекта и пояснительной записки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E30E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432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33">
                  <w:rPr>
                    <w:rFonts w:ascii="Times New Roman CYR" w:hAnsi="Times New Roman CYR" w:cs="Times New Roman CYR"/>
                  </w:rPr>
                </w:rPrChange>
              </w:rPr>
              <w:t>До окончания летней практики</w:t>
            </w:r>
          </w:p>
        </w:tc>
      </w:tr>
      <w:tr w:rsidR="002066EC" w:rsidRPr="00D11881" w14:paraId="51C610A3" w14:textId="77777777"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AA657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434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35">
                  <w:rPr>
                    <w:rFonts w:ascii="Times New Roman CYR" w:hAnsi="Times New Roman CYR" w:cs="Times New Roman CYR"/>
                  </w:rPr>
                </w:rPrChange>
              </w:rPr>
              <w:t>Защита проекта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0BAE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436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37">
                  <w:rPr>
                    <w:rFonts w:ascii="Times New Roman CYR" w:hAnsi="Times New Roman CYR" w:cs="Times New Roman CYR"/>
                  </w:rPr>
                </w:rPrChange>
              </w:rPr>
              <w:t xml:space="preserve">Сдача проекта, текста выступления и комплекта документации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8F544" w14:textId="77777777" w:rsidR="002066EC" w:rsidRPr="00D11881" w:rsidRDefault="00206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  <w:rPrChange w:id="438" w:author="медведев" w:date="2013-12-15T18:35:00Z">
                  <w:rPr>
                    <w:rFonts w:ascii="Times New Roman CYR" w:hAnsi="Times New Roman CYR" w:cs="Times New Roman CYR"/>
                  </w:rPr>
                </w:rPrChange>
              </w:rPr>
            </w:pPr>
            <w:r w:rsidRPr="00D11881">
              <w:rPr>
                <w:rFonts w:ascii="Times New Roman CYR" w:hAnsi="Times New Roman CYR" w:cs="Times New Roman CYR"/>
                <w:sz w:val="24"/>
                <w:szCs w:val="24"/>
                <w:rPrChange w:author="медведев" w:date="2013-12-15T18:35:00Z" w:id="439">
                  <w:rPr>
                    <w:rFonts w:ascii="Times New Roman CYR" w:hAnsi="Times New Roman CYR" w:cs="Times New Roman CYR"/>
                  </w:rPr>
                </w:rPrChange>
              </w:rPr>
              <w:t>За неделю до защиты проекта</w:t>
            </w:r>
          </w:p>
        </w:tc>
      </w:tr>
    </w:tbl>
    <w:p w14:paraId="36791C60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</w:p>
    <w:p w14:paraId="5F425C93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ind w:left="5664" w:hanging="5664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>«Техническое задание разработано»:</w:t>
      </w:r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b/>
          <w:bCs/>
          <w:sz w:val="24"/>
          <w:szCs w:val="24"/>
        </w:rPr>
        <w:t>«Техническое задание утверждено»:</w:t>
      </w:r>
    </w:p>
    <w:p w14:paraId="0FE65B1B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Исполнители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(подписи)</w:t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Научный директор ЛИТ</w:t>
      </w:r>
    </w:p>
    <w:p w14:paraId="1341DD46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Заказчик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(подпись)</w:t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А.В. Гиглавый</w:t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 xml:space="preserve"> ____________ (подпись)</w:t>
      </w:r>
    </w:p>
    <w:p w14:paraId="60D27E53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Руководитель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sz w:val="24"/>
          <w:szCs w:val="24"/>
        </w:rPr>
        <w:t>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(подпись)</w:t>
      </w:r>
    </w:p>
    <w:p w14:paraId="06452354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CYR" w:hAnsi="Times New Roman CYR" w:cs="Times New Roman CYR"/>
          <w:sz w:val="24"/>
          <w:szCs w:val="24"/>
        </w:rPr>
      </w:pPr>
      <w:r w:rsidRPr="00BD09F1">
        <w:rPr>
          <w:rFonts w:ascii="Times New Roman CYR" w:hAnsi="Times New Roman CYR" w:cs="Times New Roman CYR"/>
          <w:sz w:val="24"/>
          <w:szCs w:val="24"/>
        </w:rPr>
        <w:t>Консультанты____________________</w:t>
      </w:r>
      <w:r w:rsidRPr="00BD09F1">
        <w:rPr>
          <w:rFonts w:ascii="Times New Roman CYR" w:hAnsi="Times New Roman CYR" w:cs="Times New Roman CYR"/>
          <w:sz w:val="24"/>
          <w:szCs w:val="24"/>
        </w:rPr>
        <w:tab/>
      </w:r>
      <w:r w:rsidRPr="00BD09F1">
        <w:rPr>
          <w:rFonts w:ascii="Times New Roman CYR" w:hAnsi="Times New Roman CYR" w:cs="Times New Roman CYR"/>
          <w:i/>
          <w:iCs/>
          <w:sz w:val="24"/>
          <w:szCs w:val="24"/>
        </w:rPr>
        <w:t>(подписи)</w:t>
      </w:r>
    </w:p>
    <w:p w14:paraId="2568F395" w14:textId="77777777" w:rsidR="002066EC" w:rsidRPr="00BD09F1" w:rsidRDefault="002066E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</w:pPr>
    </w:p>
    <w:p w14:paraId="46555918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rPrChange w:id="440" w:author="медведев" w:date="2013-12-15T18:35:00Z">
            <w:rPr>
              <w:rFonts w:ascii="Times New Roman CYR" w:hAnsi="Times New Roman CYR" w:cs="Times New Roman CYR"/>
              <w:sz w:val="28"/>
              <w:szCs w:val="28"/>
            </w:rPr>
          </w:rPrChange>
        </w:rPr>
      </w:pPr>
      <w:r w:rsidRPr="00D11881">
        <w:rPr>
          <w:rFonts w:ascii="Times New Roman CYR" w:hAnsi="Times New Roman CYR" w:cs="Times New Roman CYR"/>
          <w:sz w:val="24"/>
          <w:szCs w:val="24"/>
          <w:rPrChange w:author="медведев" w:date="2013-12-15T18:35:00Z" w:id="441">
            <w:rPr>
              <w:rFonts w:ascii="Times New Roman CYR" w:hAnsi="Times New Roman CYR" w:cs="Times New Roman CYR"/>
              <w:sz w:val="28"/>
              <w:szCs w:val="28"/>
            </w:rPr>
          </w:rPrChange>
        </w:rPr>
        <w:t>Заполнение всех пунктов «Технического задания» обязательно.</w:t>
      </w:r>
    </w:p>
    <w:p w14:paraId="5347CFE0" w14:textId="77777777" w:rsidR="002066EC" w:rsidRPr="00D11881" w:rsidRDefault="002066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sectPr w:rsidR="002066EC" w:rsidRPr="00D11881" w:rsidSect="003124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enis Sumin" w:date="2013-12-25T14:26:00Z" w:initials="DS">
    <w:p w14:paraId="04FE9C45" w14:textId="77777777" w:rsidR="00613502" w:rsidRDefault="00613502">
      <w:pPr>
        <w:pStyle w:val="a6"/>
      </w:pPr>
      <w:r>
        <w:rPr>
          <w:rStyle w:val="a5"/>
        </w:rPr>
        <w:annotationRef/>
      </w:r>
      <w:r>
        <w:t>просто "В высоком разрешении"?</w:t>
      </w:r>
    </w:p>
  </w:comment>
  <w:comment w:id="4" w:author="Алексей Медведев" w:date="2014-01-04T16:15:00Z" w:initials="АМ">
    <w:p w14:paraId="2A51B3F6" w14:textId="54C07C16" w:rsidR="0032279F" w:rsidRPr="0032279F" w:rsidRDefault="0032279F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d="13" w:author="Denis Sumin" w:date="2013-12-25T14:27:00Z" w:initials="DS">
    <w:p w14:paraId="36BDB904" w14:textId="77777777" w:rsidR="00613502" w:rsidRPr="00236B30" w:rsidRDefault="00613502">
      <w:pPr>
        <w:pStyle w:val="a6"/>
      </w:pPr>
      <w:r>
        <w:rPr>
          <w:rStyle w:val="a5"/>
        </w:rPr>
        <w:annotationRef/>
      </w:r>
      <w:r>
        <w:t>Лучше "должна иметь возможность"?</w:t>
      </w:r>
    </w:p>
  </w:comment>
  <w:comment w:id="14" w:author="Алексей Медведев" w:date="2014-01-04T16:15:00Z" w:initials="АМ">
    <w:p w14:paraId="23226D76" w14:textId="1CCB7B12" w:rsidR="0032279F" w:rsidRDefault="0032279F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d="17" w:author="Denis Sumin" w:date="2013-12-25T14:27:00Z" w:initials="DS">
    <w:p w14:paraId="276F9FE7" w14:textId="77777777" w:rsidR="00613502" w:rsidRPr="00236B30" w:rsidRDefault="00613502">
      <w:pPr>
        <w:pStyle w:val="a6"/>
      </w:pPr>
      <w:r>
        <w:rPr>
          <w:rStyle w:val="a5"/>
        </w:rPr>
        <w:annotationRef/>
      </w:r>
      <w:r>
        <w:t xml:space="preserve">Тут </w:t>
      </w:r>
      <w:r>
        <w:rPr>
          <w:lang w:val="en-US"/>
        </w:rPr>
        <w:t>HDV</w:t>
      </w:r>
      <w:r w:rsidRPr="00236B30">
        <w:t xml:space="preserve"> </w:t>
      </w:r>
      <w:r>
        <w:t xml:space="preserve">особенно ни при чём. Просто </w:t>
      </w:r>
      <w:r>
        <w:rPr>
          <w:lang w:val="en-US"/>
        </w:rPr>
        <w:t>HD</w:t>
      </w:r>
    </w:p>
  </w:comment>
  <w:comment w:id="18" w:author="Алексей Медведев" w:date="2014-01-04T16:16:00Z" w:initials="АМ">
    <w:p w14:paraId="79103D3D" w14:textId="55ECD344" w:rsidR="0032279F" w:rsidRDefault="0032279F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d="20" w:author="Denis Sumin" w:date="2013-12-25T14:27:00Z" w:initials="DS">
    <w:p w14:paraId="00562568" w14:textId="77777777" w:rsidR="00613502" w:rsidRDefault="00613502">
      <w:pPr>
        <w:pStyle w:val="a6"/>
      </w:pPr>
      <w:r>
        <w:rPr>
          <w:rStyle w:val="a5"/>
        </w:rPr>
        <w:annotationRef/>
      </w:r>
      <w:r>
        <w:t>Лучше написать "предполагается захват видео с таких-то источников"</w:t>
      </w:r>
    </w:p>
  </w:comment>
  <w:comment w:id="59" w:author="Denis Sumin" w:date="2013-12-25T14:16:00Z" w:initials="DS">
    <w:p w14:paraId="03E5BB03" w14:textId="77777777" w:rsidR="00613502" w:rsidRPr="00BD09F1" w:rsidRDefault="00613502">
      <w:pPr>
        <w:pStyle w:val="a6"/>
      </w:pPr>
      <w:r>
        <w:rPr>
          <w:rStyle w:val="a5"/>
        </w:rPr>
        <w:annotationRef/>
      </w:r>
      <w:r>
        <w:t>Этот список коряво сделан (технически). Поправь, пожалуйста</w:t>
      </w:r>
    </w:p>
  </w:comment>
  <w:comment w:id="73" w:author="Denis Sumin" w:date="2013-12-25T14:18:00Z" w:initials="DS">
    <w:p w14:paraId="1F44065C" w14:textId="77777777" w:rsidR="00613502" w:rsidRPr="00BD09F1" w:rsidRDefault="00613502">
      <w:pPr>
        <w:pStyle w:val="a6"/>
      </w:pPr>
      <w:r>
        <w:rPr>
          <w:rStyle w:val="a5"/>
        </w:rPr>
        <w:annotationRef/>
      </w:r>
      <w:r>
        <w:t>Не чёткости, а разрешения</w:t>
      </w:r>
    </w:p>
  </w:comment>
  <w:comment w:id="74" w:author="Алексей Медведев" w:date="2014-01-04T16:17:00Z" w:initials="АМ">
    <w:p w14:paraId="7974D214" w14:textId="6A08098E" w:rsidR="000E3097" w:rsidRDefault="000E3097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d="86" w:author="Denis Sumin" w:date="2013-12-25T14:17:00Z" w:initials="DS">
    <w:p w14:paraId="0FB4B5FA" w14:textId="77777777" w:rsidR="00613502" w:rsidRPr="00BD09F1" w:rsidRDefault="00613502">
      <w:pPr>
        <w:pStyle w:val="a6"/>
      </w:pPr>
      <w:r>
        <w:rPr>
          <w:rStyle w:val="a5"/>
        </w:rPr>
        <w:annotationRef/>
      </w:r>
      <w:r>
        <w:t xml:space="preserve">Я бы сказал как-нибудь в роде: ", в то время как актуальным является стандарт видео высокого разрешения </w:t>
      </w:r>
      <w:r w:rsidRPr="00BD09F1">
        <w:t>(</w:t>
      </w:r>
      <w:r>
        <w:rPr>
          <w:lang w:val="en-US"/>
        </w:rPr>
        <w:t>HD</w:t>
      </w:r>
      <w:r w:rsidRPr="00BD09F1">
        <w:t>)..."</w:t>
      </w:r>
    </w:p>
  </w:comment>
  <w:comment w:id="87" w:author="Алексей Медведев" w:date="2014-01-04T16:17:00Z" w:initials="АМ">
    <w:p w14:paraId="1E0F9AF5" w14:textId="4A1AEC79" w:rsidR="000E3097" w:rsidRDefault="000E3097">
      <w:pPr>
        <w:pStyle w:val="a6"/>
      </w:pPr>
      <w:r>
        <w:rPr>
          <w:rStyle w:val="a5"/>
        </w:rPr>
        <w:annotationRef/>
      </w:r>
      <w:r>
        <w:t xml:space="preserve">Исправлено, дальше был один непонятный пустой комментарий, и я убрал кусочек предложения, так как он является повторением. </w:t>
      </w:r>
    </w:p>
  </w:comment>
  <w:comment w:id="130" w:author="Denis Sumin" w:date="2013-12-25T14:18:00Z" w:initials="DS">
    <w:p w14:paraId="22B5EE1C" w14:textId="77777777" w:rsidR="00613502" w:rsidRDefault="00613502">
      <w:pPr>
        <w:pStyle w:val="a6"/>
      </w:pPr>
      <w:r>
        <w:rPr>
          <w:rStyle w:val="a5"/>
        </w:rPr>
        <w:annotationRef/>
      </w:r>
    </w:p>
  </w:comment>
  <w:comment w:id="131" w:author="Denis Sumin" w:date="2013-12-25T14:19:00Z" w:initials="DS">
    <w:p w14:paraId="387C5F6F" w14:textId="77777777" w:rsidR="00613502" w:rsidRPr="00BD09F1" w:rsidRDefault="00613502">
      <w:pPr>
        <w:pStyle w:val="a6"/>
      </w:pPr>
      <w:r>
        <w:rPr>
          <w:rStyle w:val="a5"/>
        </w:rPr>
        <w:annotationRef/>
      </w:r>
      <w:r>
        <w:t xml:space="preserve">Возможность смотреть была и с мониторами </w:t>
      </w:r>
      <w:r w:rsidRPr="00BD09F1">
        <w:t>&lt;</w:t>
      </w:r>
      <w:r>
        <w:rPr>
          <w:lang w:val="en-US"/>
        </w:rPr>
        <w:t>HD</w:t>
      </w:r>
      <w:r w:rsidRPr="00BD09F1">
        <w:t xml:space="preserve">. </w:t>
      </w:r>
      <w:r>
        <w:t xml:space="preserve">Я бы сказал, что "С появлением мониторов с </w:t>
      </w:r>
      <w:r>
        <w:rPr>
          <w:lang w:val="en-US"/>
        </w:rPr>
        <w:t>HD</w:t>
      </w:r>
      <w:r>
        <w:t>-</w:t>
      </w:r>
      <w:proofErr w:type="gramStart"/>
      <w:r>
        <w:t>разрешением..</w:t>
      </w:r>
      <w:proofErr w:type="gramEnd"/>
      <w:r>
        <w:t>"</w:t>
      </w:r>
    </w:p>
  </w:comment>
  <w:comment w:id="132" w:author="Алексей Медведев" w:date="2014-01-04T16:19:00Z" w:initials="АМ">
    <w:p w14:paraId="6DEF9549" w14:textId="1DF24171" w:rsidR="000E3097" w:rsidRDefault="000E3097">
      <w:pPr>
        <w:pStyle w:val="a6"/>
      </w:pPr>
      <w:r>
        <w:rPr>
          <w:rStyle w:val="a5"/>
        </w:rPr>
        <w:annotationRef/>
      </w:r>
      <w:r>
        <w:t>Исправил</w:t>
      </w:r>
    </w:p>
  </w:comment>
  <w:comment w:id="197" w:author="Denis Sumin" w:date="2013-12-25T14:20:00Z" w:initials="DS">
    <w:p w14:paraId="2E0CD3DB" w14:textId="3D28418A" w:rsidR="00FE2800" w:rsidRDefault="00613502">
      <w:pPr>
        <w:pStyle w:val="a6"/>
      </w:pPr>
      <w:r>
        <w:rPr>
          <w:rStyle w:val="a5"/>
        </w:rPr>
        <w:annotationRef/>
      </w:r>
      <w:r>
        <w:t>Очень обще. Если повышение качества, то записи и вещания</w:t>
      </w:r>
    </w:p>
  </w:comment>
  <w:comment w:id="198" w:author="Алексей Медведев" w:date="2014-01-04T17:12:00Z" w:initials="АМ">
    <w:p w14:paraId="4C6721D3" w14:textId="45063A27" w:rsidR="00FE2800" w:rsidRDefault="00FE2800">
      <w:pPr>
        <w:pStyle w:val="a6"/>
      </w:pPr>
      <w:r>
        <w:rPr>
          <w:rStyle w:val="a5"/>
        </w:rPr>
        <w:annotationRef/>
      </w:r>
      <w:r>
        <w:t xml:space="preserve">Не </w:t>
      </w:r>
      <w:r>
        <w:t>знаю как раскрыть этот пункт</w:t>
      </w:r>
    </w:p>
  </w:comment>
  <w:comment w:id="219" w:author="Denis Sumin" w:date="2013-12-25T14:20:00Z" w:initials="DS">
    <w:p w14:paraId="5095F804" w14:textId="77777777" w:rsidR="00613502" w:rsidRDefault="00613502">
      <w:pPr>
        <w:pStyle w:val="a6"/>
      </w:pPr>
      <w:r>
        <w:rPr>
          <w:rStyle w:val="a5"/>
        </w:rPr>
        <w:annotationRef/>
      </w:r>
      <w:r>
        <w:t>Это уже задача к пред. цели</w:t>
      </w:r>
    </w:p>
  </w:comment>
  <w:comment w:id="248" w:author="Denis Sumin" w:date="2013-12-25T14:23:00Z" w:initials="DS">
    <w:p w14:paraId="24589C4E" w14:textId="77777777" w:rsidR="00613502" w:rsidRDefault="00613502">
      <w:pPr>
        <w:pStyle w:val="a6"/>
      </w:pPr>
      <w:r>
        <w:rPr>
          <w:rStyle w:val="a5"/>
        </w:rPr>
        <w:annotationRef/>
      </w:r>
      <w:r>
        <w:t>Ок по сути, но формулировку стоит улучшить. Увеличение количества поддерживаемых программным комплексом устройств захвата видео (камеры, съёмка экрана).</w:t>
      </w:r>
    </w:p>
  </w:comment>
  <w:comment w:id="312" w:author="Denis Sumin" w:date="2013-12-25T14:24:00Z" w:initials="DS">
    <w:p w14:paraId="7671108F" w14:textId="77777777" w:rsidR="00613502" w:rsidRDefault="00613502">
      <w:pPr>
        <w:pStyle w:val="a6"/>
      </w:pPr>
      <w:r>
        <w:rPr>
          <w:rStyle w:val="a5"/>
        </w:rPr>
        <w:annotationRef/>
      </w:r>
      <w:r>
        <w:t>Работа -- не задача. Задача, например, — добавление какой-нибудь возможности. То, что отвечает на вопрос "что сделать?" (совершенный вид)</w:t>
      </w:r>
    </w:p>
  </w:comment>
  <w:comment w:id="320" w:author="Denis Sumin" w:date="2013-12-25T14:25:00Z" w:initials="DS">
    <w:p w14:paraId="6A952EF0" w14:textId="77777777" w:rsidR="00613502" w:rsidRPr="00BD09F1" w:rsidRDefault="00613502">
      <w:pPr>
        <w:pStyle w:val="a6"/>
      </w:pPr>
      <w:r>
        <w:rPr>
          <w:rStyle w:val="a5"/>
        </w:rPr>
        <w:annotationRef/>
      </w:r>
      <w:r>
        <w:t xml:space="preserve">Я бы сказал, что тут скорее не изучение, а организация такой обработки потоков, чтобы </w:t>
      </w:r>
      <w:proofErr w:type="spellStart"/>
      <w:r>
        <w:rPr>
          <w:lang w:val="en-US"/>
        </w:rPr>
        <w:t>FullHD</w:t>
      </w:r>
      <w:proofErr w:type="spellEnd"/>
      <w:r w:rsidRPr="00BD09F1">
        <w:t xml:space="preserve"> </w:t>
      </w:r>
      <w:r>
        <w:t xml:space="preserve">в реальном времени работало =) Придумай, как это написать нормально </w:t>
      </w:r>
    </w:p>
  </w:comment>
  <w:comment w:id="321" w:author="Алексей Медведев" w:date="2014-01-04T17:07:00Z" w:initials="АМ">
    <w:p w14:paraId="469749A9" w14:textId="11EE4CAC" w:rsidR="00FE2800" w:rsidRDefault="00FE2800">
      <w:pPr>
        <w:pStyle w:val="a6"/>
      </w:pPr>
      <w:r>
        <w:rPr>
          <w:rStyle w:val="a5"/>
        </w:rPr>
        <w:annotationRef/>
      </w:r>
      <w:r>
        <w:t>Отредактировал первые при пункта.</w:t>
      </w:r>
    </w:p>
  </w:comment>
  <w:comment w:id="331" w:author="Denis Sumin" w:date="2013-12-25T14:24:00Z" w:initials="DS">
    <w:p w14:paraId="7836AA17" w14:textId="77777777" w:rsidR="00613502" w:rsidRPr="00BD09F1" w:rsidRDefault="00613502">
      <w:pPr>
        <w:pStyle w:val="a6"/>
      </w:pPr>
      <w:r>
        <w:rPr>
          <w:rStyle w:val="a5"/>
        </w:rPr>
        <w:annotationRef/>
      </w:r>
      <w:r>
        <w:t xml:space="preserve">Предыдущий комментарий </w:t>
      </w:r>
      <w:r>
        <w:rPr>
          <w:lang w:val="en-US"/>
        </w:rPr>
        <w:t>applies</w:t>
      </w:r>
    </w:p>
  </w:comment>
  <w:comment w:id="359" w:author="Denis Sumin" w:date="2013-12-25T14:26:00Z" w:initials="DS">
    <w:p w14:paraId="64282CB0" w14:textId="77777777" w:rsidR="00613502" w:rsidRDefault="00613502">
      <w:pPr>
        <w:pStyle w:val="a6"/>
      </w:pPr>
      <w:r>
        <w:rPr>
          <w:rStyle w:val="a5"/>
        </w:rPr>
        <w:annotationRef/>
      </w:r>
      <w:r>
        <w:t>Кодировщики видео, скорее. Посмотри, какое слово обычно используется. Кодеры, кажется, не используется в таком контексте.</w:t>
      </w:r>
    </w:p>
  </w:comment>
  <w:comment w:id="360" w:author="Алексей Медведев" w:date="2014-01-04T17:10:00Z" w:initials="АМ">
    <w:p w14:paraId="7BF1A37F" w14:textId="552DCAF6" w:rsidR="00FE2800" w:rsidRDefault="00FE2800">
      <w:pPr>
        <w:pStyle w:val="a6"/>
      </w:pPr>
      <w:r>
        <w:rPr>
          <w:rStyle w:val="a5"/>
        </w:rPr>
        <w:annotationRef/>
      </w:r>
      <w:r>
        <w:t xml:space="preserve">Исправил, можно поменять на конвертеры или преобразователи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FE9C45" w15:done="1"/>
  <w15:commentEx w15:paraId="2A51B3F6" w15:paraIdParent="04FE9C45" w15:done="1"/>
  <w15:commentEx w15:paraId="36BDB904" w15:done="1"/>
  <w15:commentEx w15:paraId="23226D76" w15:paraIdParent="36BDB904" w15:done="1"/>
  <w15:commentEx w15:paraId="276F9FE7" w15:done="1"/>
  <w15:commentEx w15:paraId="79103D3D" w15:paraIdParent="276F9FE7" w15:done="1"/>
  <w15:commentEx w15:paraId="00562568" w15:done="0"/>
  <w15:commentEx w15:paraId="03E5BB03" w15:done="1"/>
  <w15:commentEx w15:paraId="1F44065C" w15:done="1"/>
  <w15:commentEx w15:paraId="7974D214" w15:paraIdParent="1F44065C" w15:done="1"/>
  <w15:commentEx w15:paraId="0FB4B5FA" w15:done="0"/>
  <w15:commentEx w15:paraId="1E0F9AF5" w15:paraIdParent="0FB4B5FA" w15:done="0"/>
  <w15:commentEx w15:paraId="22B5EE1C" w15:done="0"/>
  <w15:commentEx w15:paraId="387C5F6F" w15:done="0"/>
  <w15:commentEx w15:paraId="6DEF9549" w15:paraIdParent="387C5F6F" w15:done="0"/>
  <w15:commentEx w15:paraId="2E0CD3DB" w15:done="0"/>
  <w15:commentEx w15:paraId="4C6721D3" w15:paraIdParent="2E0CD3DB" w15:done="0"/>
  <w15:commentEx w15:paraId="5095F804" w15:done="0"/>
  <w15:commentEx w15:paraId="24589C4E" w15:done="0"/>
  <w15:commentEx w15:paraId="7671108F" w15:done="1"/>
  <w15:commentEx w15:paraId="6A952EF0" w15:done="0"/>
  <w15:commentEx w15:paraId="469749A9" w15:done="0"/>
  <w15:commentEx w15:paraId="7836AA17" w15:done="1"/>
  <w15:commentEx w15:paraId="64282CB0" w15:done="0"/>
  <w15:commentEx w15:paraId="7BF1A37F" w15:paraIdParent="64282C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65BE"/>
    <w:multiLevelType w:val="hybridMultilevel"/>
    <w:tmpl w:val="CB8C38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EB22C9"/>
    <w:multiLevelType w:val="singleLevel"/>
    <w:tmpl w:val="5896CA84"/>
    <w:lvl w:ilvl="0">
      <w:start w:val="9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">
    <w:nsid w:val="09DE2C82"/>
    <w:multiLevelType w:val="singleLevel"/>
    <w:tmpl w:val="E1ECC5EE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>
    <w:nsid w:val="16282F98"/>
    <w:multiLevelType w:val="singleLevel"/>
    <w:tmpl w:val="44027FDA"/>
    <w:lvl w:ilvl="0">
      <w:start w:val="6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4">
    <w:nsid w:val="17A422AA"/>
    <w:multiLevelType w:val="singleLevel"/>
    <w:tmpl w:val="FD180E2E"/>
    <w:lvl w:ilvl="0">
      <w:start w:val="2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5">
    <w:nsid w:val="196F6572"/>
    <w:multiLevelType w:val="singleLevel"/>
    <w:tmpl w:val="0E60DD80"/>
    <w:lvl w:ilvl="0">
      <w:start w:val="8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2130759F"/>
    <w:multiLevelType w:val="singleLevel"/>
    <w:tmpl w:val="309EA97A"/>
    <w:lvl w:ilvl="0">
      <w:start w:val="7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>
    <w:nsid w:val="2A02576B"/>
    <w:multiLevelType w:val="singleLevel"/>
    <w:tmpl w:val="C4160312"/>
    <w:lvl w:ilvl="0">
      <w:start w:val="5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>
    <w:nsid w:val="30EA2D0E"/>
    <w:multiLevelType w:val="hybridMultilevel"/>
    <w:tmpl w:val="5BD466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5A48C0"/>
    <w:multiLevelType w:val="singleLevel"/>
    <w:tmpl w:val="76C25F26"/>
    <w:lvl w:ilvl="0">
      <w:start w:val="3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>
    <w:nsid w:val="57396759"/>
    <w:multiLevelType w:val="hybridMultilevel"/>
    <w:tmpl w:val="03DA36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157220"/>
    <w:multiLevelType w:val="singleLevel"/>
    <w:tmpl w:val="1A8CCB2E"/>
    <w:lvl w:ilvl="0">
      <w:start w:val="4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>
    <w:nsid w:val="595E223F"/>
    <w:multiLevelType w:val="singleLevel"/>
    <w:tmpl w:val="19F0526E"/>
    <w:lvl w:ilvl="0">
      <w:start w:val="10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3">
    <w:nsid w:val="650C38D0"/>
    <w:multiLevelType w:val="hybridMultilevel"/>
    <w:tmpl w:val="83EECF1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2"/>
  </w:num>
  <w:num w:numId="11">
    <w:abstractNumId w:val="0"/>
  </w:num>
  <w:num w:numId="12">
    <w:abstractNumId w:val="13"/>
  </w:num>
  <w:num w:numId="13">
    <w:abstractNumId w:val="8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Медведев">
    <w15:presenceInfo w15:providerId="Windows Live" w15:userId="1c624446d1ae0f29"/>
  </w15:person>
  <w15:person w15:author="Вячеслав Медведев">
    <w15:presenceInfo w15:providerId="Windows Live" w15:userId="22b88f5793187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C8"/>
    <w:rsid w:val="00033409"/>
    <w:rsid w:val="000905DC"/>
    <w:rsid w:val="000A52A8"/>
    <w:rsid w:val="000E3097"/>
    <w:rsid w:val="002066EC"/>
    <w:rsid w:val="00236B30"/>
    <w:rsid w:val="0029288C"/>
    <w:rsid w:val="003124A3"/>
    <w:rsid w:val="00313886"/>
    <w:rsid w:val="0032279F"/>
    <w:rsid w:val="003776DB"/>
    <w:rsid w:val="00377F66"/>
    <w:rsid w:val="00490B0F"/>
    <w:rsid w:val="00541C01"/>
    <w:rsid w:val="005701CC"/>
    <w:rsid w:val="005F1FFB"/>
    <w:rsid w:val="00613502"/>
    <w:rsid w:val="007F7242"/>
    <w:rsid w:val="0083438A"/>
    <w:rsid w:val="009E2DF7"/>
    <w:rsid w:val="009E4DFF"/>
    <w:rsid w:val="00A0746A"/>
    <w:rsid w:val="00AF55C8"/>
    <w:rsid w:val="00AF658A"/>
    <w:rsid w:val="00B0070E"/>
    <w:rsid w:val="00BD09F1"/>
    <w:rsid w:val="00C122DC"/>
    <w:rsid w:val="00D06EB4"/>
    <w:rsid w:val="00D11881"/>
    <w:rsid w:val="00D167BE"/>
    <w:rsid w:val="00D23D0E"/>
    <w:rsid w:val="00DB3ADC"/>
    <w:rsid w:val="00E916B6"/>
    <w:rsid w:val="00FA6C46"/>
    <w:rsid w:val="00FE2800"/>
    <w:rsid w:val="17B462C0"/>
    <w:rsid w:val="4448E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22E909"/>
  <w15:docId w15:val="{CAAEC88D-09AC-462C-B40C-735239FB40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ru-RU"/>
    </w:rPr>
  </w:style>
  <w:style w:type="paragraph" w:styleId="2">
    <w:name w:val="heading 2"/>
    <w:basedOn w:val="a"/>
    <w:link w:val="20"/>
    <w:uiPriority w:val="9"/>
    <w:qFormat/>
    <w:rsid w:val="0003340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AF55C8"/>
    <w:rPr>
      <w:rFonts w:ascii="Tahoma" w:hAnsi="Tahoma" w:cs="Tahoma"/>
      <w:sz w:val="16"/>
      <w:szCs w:val="16"/>
    </w:rPr>
  </w:style>
  <w:style w:type="character" w:customStyle="1" w:styleId="toctext">
    <w:name w:val="toctext"/>
    <w:rsid w:val="003776DB"/>
  </w:style>
  <w:style w:type="character" w:customStyle="1" w:styleId="20">
    <w:name w:val="Заголовок 2 Знак"/>
    <w:link w:val="2"/>
    <w:uiPriority w:val="9"/>
    <w:rsid w:val="00033409"/>
    <w:rPr>
      <w:rFonts w:ascii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033409"/>
  </w:style>
  <w:style w:type="paragraph" w:customStyle="1" w:styleId="western">
    <w:name w:val="western"/>
    <w:basedOn w:val="a"/>
    <w:rsid w:val="00D167BE"/>
    <w:pPr>
      <w:spacing w:before="100" w:beforeAutospacing="1" w:after="119"/>
    </w:pPr>
    <w:rPr>
      <w:color w:val="000000"/>
    </w:rPr>
  </w:style>
  <w:style w:type="character" w:styleId="a5">
    <w:name w:val="annotation reference"/>
    <w:uiPriority w:val="99"/>
    <w:semiHidden/>
    <w:unhideWhenUsed/>
    <w:rsid w:val="00BD09F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D09F1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BD09F1"/>
    <w:rPr>
      <w:lang w:val="ru-RU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09F1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BD09F1"/>
    <w:rPr>
      <w:b/>
      <w:bCs/>
      <w:lang w:val="ru-RU" w:eastAsia="ru-RU"/>
    </w:rPr>
  </w:style>
  <w:style w:type="paragraph" w:styleId="aa">
    <w:name w:val="Revision"/>
    <w:hidden/>
    <w:uiPriority w:val="99"/>
    <w:semiHidden/>
    <w:rsid w:val="00BD09F1"/>
    <w:rPr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9F835-39E4-41E8-8A43-DAD21F44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alexander.giglavy</dc:creator>
  <cp:lastModifiedBy>Алексей Медведев</cp:lastModifiedBy>
  <cp:revision>4</cp:revision>
  <cp:lastPrinted>2014-01-15T14:20:00Z</cp:lastPrinted>
  <dcterms:created xsi:type="dcterms:W3CDTF">2014-01-08T11:33:00Z</dcterms:created>
  <dcterms:modified xsi:type="dcterms:W3CDTF">2014-01-15T14:21:00Z</dcterms:modified>
</cp:coreProperties>
</file>